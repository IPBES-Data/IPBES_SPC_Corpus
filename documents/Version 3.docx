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B8CE7" w14:textId="7EF3FD0B" w:rsidR="00CE4DF3" w:rsidRDefault="00117B1C">
      <w:pPr>
        <w:rPr>
          <w:lang w:val="en-US"/>
        </w:rPr>
      </w:pPr>
      <w:r>
        <w:rPr>
          <w:lang w:val="en-US"/>
        </w:rPr>
        <w:t>Version 3</w:t>
      </w:r>
    </w:p>
    <w:p w14:paraId="17C08E93" w14:textId="77777777" w:rsidR="00117B1C" w:rsidRDefault="00117B1C" w:rsidP="00117B1C">
      <w:pPr>
        <w:rPr>
          <w:rFonts w:ascii="Times New Roman" w:eastAsia="Times New Roman" w:hAnsi="Times New Roman" w:cs="Times New Roman"/>
        </w:rPr>
      </w:pPr>
      <w:r w:rsidRPr="03E7F983">
        <w:rPr>
          <w:rFonts w:ascii="Times New Roman" w:eastAsia="Times New Roman" w:hAnsi="Times New Roman" w:cs="Times New Roman"/>
        </w:rPr>
        <w:t>(</w:t>
      </w:r>
      <w:ins w:id="0" w:author="Bishop, G.A. (Gabriella)" w:date="2025-10-20T12:25:00Z" w16du:dateUtc="2025-10-20T10:25:00Z">
        <w:r>
          <w:rPr>
            <w:rFonts w:ascii="Times New Roman" w:eastAsia="Times New Roman" w:hAnsi="Times New Roman" w:cs="Times New Roman"/>
          </w:rPr>
          <w:t xml:space="preserve">"adaptive planning" OR </w:t>
        </w:r>
      </w:ins>
      <w:r w:rsidRPr="03E7F983">
        <w:rPr>
          <w:rFonts w:ascii="Times New Roman" w:eastAsia="Times New Roman" w:hAnsi="Times New Roman" w:cs="Times New Roman"/>
        </w:rPr>
        <w:t>"agricultural management planning" OR "anticipatory planning" OR</w:t>
      </w:r>
      <w:ins w:id="1" w:author="Bishop, G.A. (Gabriella)" w:date="2025-10-20T12:25:00Z" w16du:dateUtc="2025-10-20T10:25:00Z">
        <w:r>
          <w:rPr>
            <w:rFonts w:ascii="Times New Roman" w:eastAsia="Times New Roman" w:hAnsi="Times New Roman" w:cs="Times New Roman"/>
          </w:rPr>
          <w:t xml:space="preserve"> "biodiversity-inclusive planning" OR</w:t>
        </w:r>
      </w:ins>
      <w:r w:rsidRPr="03E7F983">
        <w:rPr>
          <w:rFonts w:ascii="Times New Roman" w:eastAsia="Times New Roman" w:hAnsi="Times New Roman" w:cs="Times New Roman"/>
        </w:rPr>
        <w:t xml:space="preserve"> "blue infrastructure" OR "community based planning" OR "community-based planning" OR "connectivity" OR "conservation planning" OR </w:t>
      </w:r>
      <w:ins w:id="2" w:author="Bishop, G.A. (Gabriella)" w:date="2025-10-20T12:28:00Z" w16du:dateUtc="2025-10-20T10:28:00Z">
        <w:r>
          <w:rPr>
            <w:rFonts w:ascii="Times New Roman" w:eastAsia="Times New Roman" w:hAnsi="Times New Roman" w:cs="Times New Roman"/>
          </w:rPr>
          <w:t xml:space="preserve">"cross-scale planning" OR </w:t>
        </w:r>
      </w:ins>
      <w:r w:rsidRPr="03E7F983">
        <w:rPr>
          <w:rFonts w:ascii="Times New Roman" w:eastAsia="Times New Roman" w:hAnsi="Times New Roman" w:cs="Times New Roman"/>
        </w:rPr>
        <w:t xml:space="preserve">"ecologic* corridor" OR "ecological networks" OR "ecological restoration" OR "ecosystem restoration" OR "ecosystem-based management" OR "ecosystem based management" OR </w:t>
      </w:r>
      <w:ins w:id="3" w:author="Bishop, G.A. (Gabriella)" w:date="2025-10-20T12:25:00Z" w16du:dateUtc="2025-10-20T10:25:00Z">
        <w:r>
          <w:rPr>
            <w:rFonts w:ascii="Times New Roman" w:eastAsia="Times New Roman" w:hAnsi="Times New Roman" w:cs="Times New Roman"/>
          </w:rPr>
          <w:t>"ecosystem servi</w:t>
        </w:r>
      </w:ins>
      <w:ins w:id="4" w:author="Bishop, G.A. (Gabriella)" w:date="2025-10-20T12:26:00Z" w16du:dateUtc="2025-10-20T10:26:00Z">
        <w:r>
          <w:rPr>
            <w:rFonts w:ascii="Times New Roman" w:eastAsia="Times New Roman" w:hAnsi="Times New Roman" w:cs="Times New Roman"/>
          </w:rPr>
          <w:t xml:space="preserve">ce* mapping" OR "ecosystem service* model*" OR "ecosystem service* planning" OR </w:t>
        </w:r>
      </w:ins>
      <w:r w:rsidRPr="03E7F983">
        <w:rPr>
          <w:rFonts w:ascii="Times New Roman" w:eastAsia="Times New Roman" w:hAnsi="Times New Roman" w:cs="Times New Roman"/>
        </w:rPr>
        <w:t xml:space="preserve">"environmental impact assessment" OR "forest management planning" OR </w:t>
      </w:r>
      <w:ins w:id="5" w:author="Bishop, G.A. (Gabriella)" w:date="2025-10-20T12:29:00Z" w16du:dateUtc="2025-10-20T10:29:00Z">
        <w:r>
          <w:rPr>
            <w:rFonts w:ascii="Times New Roman" w:eastAsia="Times New Roman" w:hAnsi="Times New Roman" w:cs="Times New Roman"/>
          </w:rPr>
          <w:t xml:space="preserve">"functional landscapes" OR </w:t>
        </w:r>
      </w:ins>
      <w:r w:rsidRPr="03E7F983">
        <w:rPr>
          <w:rFonts w:ascii="Times New Roman" w:eastAsia="Times New Roman" w:hAnsi="Times New Roman" w:cs="Times New Roman"/>
        </w:rPr>
        <w:t xml:space="preserve">"green infrastructure" OR "habitat corridor" OR "habitat restoration" OR </w:t>
      </w:r>
      <w:ins w:id="6" w:author="Bishop, G.A. (Gabriella)" w:date="2025-10-20T12:29:00Z" w16du:dateUtc="2025-10-20T10:29:00Z">
        <w:r>
          <w:rPr>
            <w:rFonts w:ascii="Times New Roman" w:eastAsia="Times New Roman" w:hAnsi="Times New Roman" w:cs="Times New Roman"/>
          </w:rPr>
          <w:t xml:space="preserve">"inclusive governance" OR </w:t>
        </w:r>
      </w:ins>
      <w:r w:rsidRPr="03E7F983">
        <w:rPr>
          <w:rFonts w:ascii="Times New Roman" w:eastAsia="Times New Roman" w:hAnsi="Times New Roman" w:cs="Times New Roman"/>
        </w:rPr>
        <w:t>"inland waters planning" OR "integrated coastal zone management" OR "land allocation" OR "land governance" OR</w:t>
      </w:r>
      <w:ins w:id="7" w:author="Bishop, G.A. (Gabriella)" w:date="2025-10-20T12:24:00Z" w16du:dateUtc="2025-10-20T10:24:00Z">
        <w:r>
          <w:rPr>
            <w:rFonts w:ascii="Times New Roman" w:eastAsia="Times New Roman" w:hAnsi="Times New Roman" w:cs="Times New Roman"/>
          </w:rPr>
          <w:t xml:space="preserve"> "land-sea planning" </w:t>
        </w:r>
      </w:ins>
      <w:ins w:id="8" w:author="Bishop, G.A. (Gabriella)" w:date="2025-10-20T12:25:00Z" w16du:dateUtc="2025-10-20T10:25:00Z">
        <w:r>
          <w:rPr>
            <w:rFonts w:ascii="Times New Roman" w:eastAsia="Times New Roman" w:hAnsi="Times New Roman" w:cs="Times New Roman"/>
          </w:rPr>
          <w:t>OR</w:t>
        </w:r>
      </w:ins>
      <w:r w:rsidRPr="03E7F983">
        <w:rPr>
          <w:rFonts w:ascii="Times New Roman" w:eastAsia="Times New Roman" w:hAnsi="Times New Roman" w:cs="Times New Roman"/>
        </w:rPr>
        <w:t xml:space="preserve"> "land use governance" OR "land-use governance" OR "land use management" OR "land use model*" OR "land use planning" OR "land-use planning" OR "land use scenario*" OR "land-use management" OR "land-use model*" OR "land-use scenario*" OR "landscape governance" OR "landscape management" OR "landscape planning" OR "landscape restoration" OR "</w:t>
      </w:r>
      <w:proofErr w:type="spellStart"/>
      <w:r w:rsidRPr="03E7F983">
        <w:rPr>
          <w:rFonts w:ascii="Times New Roman" w:eastAsia="Times New Roman" w:hAnsi="Times New Roman" w:cs="Times New Roman"/>
        </w:rPr>
        <w:t>maretories</w:t>
      </w:r>
      <w:proofErr w:type="spellEnd"/>
      <w:r w:rsidRPr="03E7F983">
        <w:rPr>
          <w:rFonts w:ascii="Times New Roman" w:eastAsia="Times New Roman" w:hAnsi="Times New Roman" w:cs="Times New Roman"/>
        </w:rPr>
        <w:t xml:space="preserve">" OR "marine governance" OR </w:t>
      </w:r>
      <w:ins w:id="9" w:author="Bishop, G.A. (Gabriella)" w:date="2025-10-20T12:27:00Z" w16du:dateUtc="2025-10-20T10:27:00Z">
        <w:r>
          <w:rPr>
            <w:rFonts w:ascii="Times New Roman" w:eastAsia="Times New Roman" w:hAnsi="Times New Roman" w:cs="Times New Roman"/>
          </w:rPr>
          <w:t xml:space="preserve">"multi-criteria decision analysis" OR </w:t>
        </w:r>
      </w:ins>
      <w:r w:rsidRPr="03E7F983">
        <w:rPr>
          <w:rFonts w:ascii="Times New Roman" w:eastAsia="Times New Roman" w:hAnsi="Times New Roman" w:cs="Times New Roman"/>
        </w:rPr>
        <w:t xml:space="preserve">"nature based solutions" OR "nature-based solutions" OR "ocean use management" OR "OECM*" OR "participatory planning" OR "place-based planning" OR "place based planning" OR </w:t>
      </w:r>
      <w:ins w:id="10" w:author="Bishop, G.A. (Gabriella)" w:date="2025-10-20T12:28:00Z" w16du:dateUtc="2025-10-20T10:28:00Z">
        <w:r>
          <w:rPr>
            <w:rFonts w:ascii="Times New Roman" w:eastAsia="Times New Roman" w:hAnsi="Times New Roman" w:cs="Times New Roman"/>
          </w:rPr>
          <w:t xml:space="preserve">"planning across scales" OR </w:t>
        </w:r>
      </w:ins>
      <w:ins w:id="11" w:author="Bishop, G.A. (Gabriella)" w:date="2025-10-20T12:27:00Z" w16du:dateUtc="2025-10-20T10:27:00Z">
        <w:r>
          <w:rPr>
            <w:rFonts w:ascii="Times New Roman" w:eastAsia="Times New Roman" w:hAnsi="Times New Roman" w:cs="Times New Roman"/>
          </w:rPr>
          <w:t xml:space="preserve">"planning tools" OR </w:t>
        </w:r>
      </w:ins>
      <w:r w:rsidRPr="03E7F983">
        <w:rPr>
          <w:rFonts w:ascii="Times New Roman" w:eastAsia="Times New Roman" w:hAnsi="Times New Roman" w:cs="Times New Roman"/>
        </w:rPr>
        <w:t xml:space="preserve">"protected area*" OR "regional planning" OR "remote ocean areas" OR "reserve design" OR "restoration ecology" OR "restoration planning" OR "rewilding" OR "scenario planning" </w:t>
      </w:r>
      <w:ins w:id="12" w:author="Bishop, G.A. (Gabriella)" w:date="2025-10-20T12:27:00Z" w16du:dateUtc="2025-10-20T10:27:00Z">
        <w:r>
          <w:rPr>
            <w:rFonts w:ascii="Times New Roman" w:eastAsia="Times New Roman" w:hAnsi="Times New Roman" w:cs="Times New Roman"/>
          </w:rPr>
          <w:t>OR "scenario-bas</w:t>
        </w:r>
      </w:ins>
      <w:ins w:id="13" w:author="Bishop, G.A. (Gabriella)" w:date="2025-10-20T12:28:00Z" w16du:dateUtc="2025-10-20T10:28:00Z">
        <w:r>
          <w:rPr>
            <w:rFonts w:ascii="Times New Roman" w:eastAsia="Times New Roman" w:hAnsi="Times New Roman" w:cs="Times New Roman"/>
          </w:rPr>
          <w:t xml:space="preserve">ed planning" OR "scenario based planning" </w:t>
        </w:r>
      </w:ins>
      <w:r w:rsidRPr="03E7F983">
        <w:rPr>
          <w:rFonts w:ascii="Times New Roman" w:eastAsia="Times New Roman" w:hAnsi="Times New Roman" w:cs="Times New Roman"/>
        </w:rPr>
        <w:t xml:space="preserve">OR "sea use management" OR "sea-use management" OR "seascape governance" OR "seascape planning" OR "sectorial planning" OR "spatial composition" OR "spatial configuration" OR "spatial conservation </w:t>
      </w:r>
      <w:proofErr w:type="spellStart"/>
      <w:r w:rsidRPr="03E7F983">
        <w:rPr>
          <w:rFonts w:ascii="Times New Roman" w:eastAsia="Times New Roman" w:hAnsi="Times New Roman" w:cs="Times New Roman"/>
        </w:rPr>
        <w:t>prioriti</w:t>
      </w:r>
      <w:proofErr w:type="spellEnd"/>
      <w:r w:rsidRPr="03E7F983">
        <w:rPr>
          <w:rFonts w:ascii="Times New Roman" w:eastAsia="Times New Roman" w:hAnsi="Times New Roman" w:cs="Times New Roman"/>
        </w:rPr>
        <w:t xml:space="preserve">*" OR "spatial development" OR "spatial forest planning" OR "spatial governance" OR "spatial planning" OR "spatial </w:t>
      </w:r>
      <w:proofErr w:type="spellStart"/>
      <w:r w:rsidRPr="03E7F983">
        <w:rPr>
          <w:rFonts w:ascii="Times New Roman" w:eastAsia="Times New Roman" w:hAnsi="Times New Roman" w:cs="Times New Roman"/>
        </w:rPr>
        <w:t>prioriti</w:t>
      </w:r>
      <w:proofErr w:type="spellEnd"/>
      <w:r w:rsidRPr="03E7F983">
        <w:rPr>
          <w:rFonts w:ascii="Times New Roman" w:eastAsia="Times New Roman" w:hAnsi="Times New Roman" w:cs="Times New Roman"/>
        </w:rPr>
        <w:t>*" OR "spatial transformation" OR "stepping stones" OR "strategic environmental assessment" OR "territorial planning" OR "urban planning" OR "wildlife corridor" OR</w:t>
      </w:r>
      <w:ins w:id="14" w:author="Bishop, G.A. (Gabriella)" w:date="2025-10-20T12:29:00Z" w16du:dateUtc="2025-10-20T10:29:00Z">
        <w:r>
          <w:rPr>
            <w:rFonts w:ascii="Times New Roman" w:eastAsia="Times New Roman" w:hAnsi="Times New Roman" w:cs="Times New Roman"/>
          </w:rPr>
          <w:t xml:space="preserve"> "working landscapes" OR</w:t>
        </w:r>
      </w:ins>
      <w:r w:rsidRPr="03E7F983">
        <w:rPr>
          <w:rFonts w:ascii="Times New Roman" w:eastAsia="Times New Roman" w:hAnsi="Times New Roman" w:cs="Times New Roman"/>
        </w:rPr>
        <w:t xml:space="preserve"> "zoning") AND ("environ*" OR "</w:t>
      </w:r>
      <w:proofErr w:type="spellStart"/>
      <w:r w:rsidRPr="03E7F983">
        <w:rPr>
          <w:rFonts w:ascii="Times New Roman" w:eastAsia="Times New Roman" w:hAnsi="Times New Roman" w:cs="Times New Roman"/>
        </w:rPr>
        <w:t>conserv</w:t>
      </w:r>
      <w:proofErr w:type="spellEnd"/>
      <w:r w:rsidRPr="03E7F983">
        <w:rPr>
          <w:rFonts w:ascii="Times New Roman" w:eastAsia="Times New Roman" w:hAnsi="Times New Roman" w:cs="Times New Roman"/>
        </w:rPr>
        <w:t>*" OR "</w:t>
      </w:r>
      <w:proofErr w:type="spellStart"/>
      <w:r w:rsidRPr="03E7F983">
        <w:rPr>
          <w:rFonts w:ascii="Times New Roman" w:eastAsia="Times New Roman" w:hAnsi="Times New Roman" w:cs="Times New Roman"/>
        </w:rPr>
        <w:t>biodivers</w:t>
      </w:r>
      <w:proofErr w:type="spellEnd"/>
      <w:r w:rsidRPr="03E7F983">
        <w:rPr>
          <w:rFonts w:ascii="Times New Roman" w:eastAsia="Times New Roman" w:hAnsi="Times New Roman" w:cs="Times New Roman"/>
        </w:rPr>
        <w:t>*" OR “ecosystem*” OR “nature*” OR “planet*” OR “Earth” OR “biosphere” OR habitat* OR “</w:t>
      </w:r>
      <w:proofErr w:type="spellStart"/>
      <w:r w:rsidRPr="03E7F983">
        <w:rPr>
          <w:rFonts w:ascii="Times New Roman" w:eastAsia="Times New Roman" w:hAnsi="Times New Roman" w:cs="Times New Roman"/>
        </w:rPr>
        <w:t>ecolog</w:t>
      </w:r>
      <w:proofErr w:type="spellEnd"/>
      <w:r w:rsidRPr="03E7F983">
        <w:rPr>
          <w:rFonts w:ascii="Times New Roman" w:eastAsia="Times New Roman" w:hAnsi="Times New Roman" w:cs="Times New Roman"/>
        </w:rPr>
        <w:t>*” OR “</w:t>
      </w:r>
      <w:proofErr w:type="spellStart"/>
      <w:r w:rsidRPr="03E7F983">
        <w:rPr>
          <w:rFonts w:ascii="Times New Roman" w:eastAsia="Times New Roman" w:hAnsi="Times New Roman" w:cs="Times New Roman"/>
        </w:rPr>
        <w:t>restor</w:t>
      </w:r>
      <w:proofErr w:type="spellEnd"/>
      <w:r w:rsidRPr="03E7F983">
        <w:rPr>
          <w:rFonts w:ascii="Times New Roman" w:eastAsia="Times New Roman" w:hAnsi="Times New Roman" w:cs="Times New Roman"/>
        </w:rPr>
        <w:t>*” OR “specie*” OR ocean* OR sea* OR coast* OR "protected area*" OR "nature futures framework”</w:t>
      </w:r>
      <w:ins w:id="15" w:author="Bishop, G.A. (Gabriella)" w:date="2025-10-20T12:26:00Z" w16du:dateUtc="2025-10-20T10:26:00Z">
        <w:r>
          <w:rPr>
            <w:rFonts w:ascii="Times New Roman" w:eastAsia="Times New Roman" w:hAnsi="Times New Roman" w:cs="Times New Roman"/>
          </w:rPr>
          <w:t xml:space="preserve"> OR "nature's contributions to people"</w:t>
        </w:r>
      </w:ins>
      <w:r w:rsidRPr="03E7F983">
        <w:rPr>
          <w:rFonts w:ascii="Times New Roman" w:eastAsia="Times New Roman" w:hAnsi="Times New Roman" w:cs="Times New Roman"/>
        </w:rPr>
        <w:t>)</w:t>
      </w:r>
    </w:p>
    <w:p w14:paraId="2B23CEC8" w14:textId="77777777" w:rsidR="00117B1C" w:rsidRPr="00117B1C" w:rsidRDefault="00117B1C"/>
    <w:sectPr w:rsidR="00117B1C" w:rsidRPr="00117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ishop, G.A. (Gabriella)">
    <w15:presenceInfo w15:providerId="AD" w15:userId="S::g.a.bishop@vu.nl::f131482b-8799-4178-85ce-efd69fccae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1C"/>
    <w:rsid w:val="00117B1C"/>
    <w:rsid w:val="005B2FE0"/>
    <w:rsid w:val="00950503"/>
    <w:rsid w:val="00CE4DF3"/>
    <w:rsid w:val="00F9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971611"/>
  <w15:chartTrackingRefBased/>
  <w15:docId w15:val="{504FE95A-D58A-461C-8ED6-8E3300DA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B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B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B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B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B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B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B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B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B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B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B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G.A. (Gabriella)</dc:creator>
  <cp:keywords/>
  <dc:description/>
  <cp:lastModifiedBy>Bishop, G.A. (Gabriella)</cp:lastModifiedBy>
  <cp:revision>1</cp:revision>
  <dcterms:created xsi:type="dcterms:W3CDTF">2025-10-20T10:30:00Z</dcterms:created>
  <dcterms:modified xsi:type="dcterms:W3CDTF">2025-10-20T10:30:00Z</dcterms:modified>
</cp:coreProperties>
</file>