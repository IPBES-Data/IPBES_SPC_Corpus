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941DC9C" w:rsidR="005275FA" w:rsidRPr="002A5D04" w:rsidRDefault="00E6721E">
      <w:pPr>
        <w:spacing w:after="200"/>
        <w:rPr>
          <w:rFonts w:ascii="Times New Roman" w:eastAsia="Times New Roman" w:hAnsi="Times New Roman" w:cs="Times New Roman"/>
          <w:b/>
          <w:color w:val="000000" w:themeColor="text1"/>
          <w:sz w:val="24"/>
          <w:szCs w:val="24"/>
        </w:rPr>
      </w:pPr>
      <w:r w:rsidRPr="002A5D04">
        <w:rPr>
          <w:rFonts w:ascii="Times New Roman" w:eastAsia="Times New Roman" w:hAnsi="Times New Roman" w:cs="Times New Roman"/>
          <w:b/>
          <w:color w:val="000000" w:themeColor="text1"/>
          <w:sz w:val="24"/>
          <w:szCs w:val="24"/>
        </w:rPr>
        <w:t xml:space="preserve">[Draft </w:t>
      </w:r>
      <w:r w:rsidR="00A70C42" w:rsidRPr="002A5D04">
        <w:rPr>
          <w:rFonts w:ascii="Times New Roman" w:eastAsia="Times New Roman" w:hAnsi="Times New Roman" w:cs="Times New Roman"/>
          <w:b/>
          <w:color w:val="000000" w:themeColor="text1"/>
          <w:sz w:val="24"/>
          <w:szCs w:val="24"/>
        </w:rPr>
        <w:t>15 October</w:t>
      </w:r>
      <w:r w:rsidRPr="002A5D04">
        <w:rPr>
          <w:rFonts w:ascii="Times New Roman" w:eastAsia="Times New Roman" w:hAnsi="Times New Roman" w:cs="Times New Roman"/>
          <w:b/>
          <w:color w:val="000000" w:themeColor="text1"/>
          <w:sz w:val="24"/>
          <w:szCs w:val="24"/>
        </w:rPr>
        <w:t xml:space="preserve"> 2025]</w:t>
      </w:r>
    </w:p>
    <w:p w14:paraId="00000002" w14:textId="2993F48D"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Prepared by Sebastian Villasante</w:t>
      </w:r>
      <w:r w:rsidR="00A70C42" w:rsidRPr="002A5D04">
        <w:rPr>
          <w:rFonts w:ascii="Times New Roman" w:eastAsia="Times New Roman" w:hAnsi="Times New Roman" w:cs="Times New Roman"/>
          <w:sz w:val="24"/>
          <w:szCs w:val="24"/>
        </w:rPr>
        <w:t>, with input from all CLAs, co-chairs and TSU</w:t>
      </w:r>
    </w:p>
    <w:p w14:paraId="00000003"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IPBES Spatial Planning and Connectivity Assessment </w:t>
      </w:r>
    </w:p>
    <w:p w14:paraId="00000004"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This document guides the creation of a corpus of evidence related to spatial planning and ecological connectivity/biodiversity-inclusive planning in peer-reviewed literature. This </w:t>
      </w:r>
      <w:r w:rsidRPr="0096787E">
        <w:rPr>
          <w:rFonts w:ascii="Times New Roman" w:eastAsia="Times New Roman" w:hAnsi="Times New Roman" w:cs="Times New Roman"/>
          <w:sz w:val="24"/>
          <w:szCs w:val="24"/>
          <w:highlight w:val="yellow"/>
          <w:rPrChange w:id="0" w:author="Rainer Krug" w:date="2025-10-17T11:45:00Z" w16du:dateUtc="2025-10-17T09:45:00Z">
            <w:rPr>
              <w:rFonts w:ascii="Times New Roman" w:eastAsia="Times New Roman" w:hAnsi="Times New Roman" w:cs="Times New Roman"/>
              <w:sz w:val="24"/>
              <w:szCs w:val="24"/>
            </w:rPr>
          </w:rPrChange>
        </w:rPr>
        <w:t>global corpus</w:t>
      </w:r>
      <w:r w:rsidRPr="002A5D04">
        <w:rPr>
          <w:rFonts w:ascii="Times New Roman" w:eastAsia="Times New Roman" w:hAnsi="Times New Roman" w:cs="Times New Roman"/>
          <w:sz w:val="24"/>
          <w:szCs w:val="24"/>
        </w:rPr>
        <w:t xml:space="preserve"> will serve as a common knowledge base developed by TSU using a standardized and robust method for both the evaluation as a whole and for each of its chapters.</w:t>
      </w:r>
    </w:p>
    <w:p w14:paraId="00000006" w14:textId="77777777" w:rsidR="005275FA" w:rsidRPr="002A5D04" w:rsidRDefault="0B62CBBF" w:rsidP="4796873F">
      <w:pPr>
        <w:spacing w:after="200"/>
        <w:rPr>
          <w:rFonts w:ascii="Times New Roman" w:eastAsia="Times New Roman" w:hAnsi="Times New Roman" w:cs="Times New Roman"/>
          <w:b/>
          <w:bCs/>
          <w:sz w:val="24"/>
          <w:szCs w:val="24"/>
          <w:u w:val="single"/>
        </w:rPr>
      </w:pPr>
      <w:commentRangeStart w:id="1"/>
      <w:r w:rsidRPr="002A5D04">
        <w:rPr>
          <w:rFonts w:ascii="Times New Roman" w:eastAsia="Times New Roman" w:hAnsi="Times New Roman" w:cs="Times New Roman"/>
          <w:b/>
          <w:bCs/>
          <w:sz w:val="24"/>
          <w:szCs w:val="24"/>
          <w:u w:val="single"/>
        </w:rPr>
        <w:t>Acad</w:t>
      </w:r>
      <w:commentRangeEnd w:id="1"/>
      <w:r w:rsidR="007D0314">
        <w:rPr>
          <w:rStyle w:val="CommentReference"/>
        </w:rPr>
        <w:commentReference w:id="1"/>
      </w:r>
      <w:r w:rsidRPr="002A5D04">
        <w:rPr>
          <w:rFonts w:ascii="Times New Roman" w:eastAsia="Times New Roman" w:hAnsi="Times New Roman" w:cs="Times New Roman"/>
          <w:b/>
          <w:bCs/>
          <w:sz w:val="24"/>
          <w:szCs w:val="24"/>
          <w:u w:val="single"/>
        </w:rPr>
        <w:t>emic literature search</w:t>
      </w:r>
    </w:p>
    <w:p w14:paraId="00000007"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b/>
          <w:sz w:val="24"/>
          <w:szCs w:val="24"/>
        </w:rPr>
        <w:t xml:space="preserve">Documenting spatial planning and ecological connectivity/biodiversity-inclusive planning </w:t>
      </w:r>
      <w:r w:rsidRPr="002A5D04">
        <w:rPr>
          <w:rFonts w:ascii="Times New Roman" w:eastAsia="Times New Roman" w:hAnsi="Times New Roman" w:cs="Times New Roman"/>
          <w:sz w:val="24"/>
          <w:szCs w:val="24"/>
        </w:rPr>
        <w:t>(</w:t>
      </w:r>
      <w:r w:rsidRPr="002A5D04">
        <w:rPr>
          <w:rFonts w:ascii="Times New Roman" w:eastAsia="Times New Roman" w:hAnsi="Times New Roman" w:cs="Times New Roman"/>
          <w:i/>
          <w:sz w:val="24"/>
          <w:szCs w:val="24"/>
        </w:rPr>
        <w:t xml:space="preserve">sensu </w:t>
      </w:r>
      <w:r w:rsidRPr="002A5D04">
        <w:rPr>
          <w:rFonts w:ascii="Times New Roman" w:eastAsia="Times New Roman" w:hAnsi="Times New Roman" w:cs="Times New Roman"/>
          <w:sz w:val="24"/>
          <w:szCs w:val="24"/>
        </w:rPr>
        <w:t>definition of Chapter 1)</w:t>
      </w:r>
    </w:p>
    <w:p w14:paraId="00000008" w14:textId="77777777" w:rsidR="005275FA" w:rsidRPr="002A5D04" w:rsidRDefault="00E6721E">
      <w:pPr>
        <w:spacing w:after="200"/>
        <w:ind w:firstLine="36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Search criteria: </w:t>
      </w:r>
    </w:p>
    <w:p w14:paraId="00000009" w14:textId="77777777" w:rsidR="005275FA" w:rsidRPr="002A5D04" w:rsidRDefault="00E6721E">
      <w:pPr>
        <w:numPr>
          <w:ilvl w:val="0"/>
          <w:numId w:val="24"/>
        </w:numPr>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Abstracts, title, keywords</w:t>
      </w:r>
    </w:p>
    <w:p w14:paraId="0000000A" w14:textId="028C7EB4" w:rsidR="005275FA" w:rsidRPr="002A5D04" w:rsidRDefault="00E6721E">
      <w:pPr>
        <w:numPr>
          <w:ilvl w:val="0"/>
          <w:numId w:val="24"/>
        </w:numPr>
        <w:rPr>
          <w:rFonts w:ascii="Times New Roman" w:eastAsia="Times New Roman" w:hAnsi="Times New Roman" w:cs="Times New Roman"/>
          <w:sz w:val="24"/>
          <w:szCs w:val="24"/>
        </w:rPr>
      </w:pPr>
      <w:commentRangeStart w:id="2"/>
      <w:r w:rsidRPr="002A5D04">
        <w:rPr>
          <w:rFonts w:ascii="Times New Roman" w:eastAsia="Times New Roman" w:hAnsi="Times New Roman" w:cs="Times New Roman"/>
          <w:sz w:val="24"/>
          <w:szCs w:val="24"/>
        </w:rPr>
        <w:t xml:space="preserve">Abstracts in English, </w:t>
      </w:r>
      <w:r w:rsidRPr="002A5D04">
        <w:rPr>
          <w:rFonts w:ascii="Times New Roman" w:eastAsia="Times New Roman" w:hAnsi="Times New Roman" w:cs="Times New Roman"/>
          <w:sz w:val="24"/>
          <w:szCs w:val="24"/>
          <w:highlight w:val="white"/>
        </w:rPr>
        <w:t>Spanish, Portuguese, French</w:t>
      </w:r>
      <w:r w:rsidR="00FC76E8" w:rsidRPr="002A5D04">
        <w:rPr>
          <w:rFonts w:ascii="Times New Roman" w:eastAsia="Times New Roman" w:hAnsi="Times New Roman" w:cs="Times New Roman"/>
          <w:sz w:val="24"/>
          <w:szCs w:val="24"/>
          <w:highlight w:val="white"/>
        </w:rPr>
        <w:t>, Chinese</w:t>
      </w:r>
      <w:commentRangeEnd w:id="2"/>
      <w:r w:rsidR="0096787E">
        <w:rPr>
          <w:rStyle w:val="CommentReference"/>
        </w:rPr>
        <w:commentReference w:id="2"/>
      </w:r>
      <w:r w:rsidRPr="002A5D04">
        <w:rPr>
          <w:rFonts w:ascii="Times New Roman" w:eastAsia="Times New Roman" w:hAnsi="Times New Roman" w:cs="Times New Roman"/>
          <w:sz w:val="24"/>
          <w:szCs w:val="24"/>
          <w:highlight w:val="white"/>
        </w:rPr>
        <w:t xml:space="preserve"> </w:t>
      </w:r>
    </w:p>
    <w:p w14:paraId="0000000B" w14:textId="198469B1" w:rsidR="005275FA" w:rsidRPr="002A5D04" w:rsidRDefault="00E6721E">
      <w:pPr>
        <w:numPr>
          <w:ilvl w:val="0"/>
          <w:numId w:val="24"/>
        </w:numPr>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Full papers and reports (</w:t>
      </w:r>
      <w:r w:rsidR="6F5B7D6F" w:rsidRPr="002A5D04">
        <w:rPr>
          <w:rFonts w:ascii="Times New Roman" w:eastAsia="Times New Roman" w:hAnsi="Times New Roman" w:cs="Times New Roman"/>
          <w:sz w:val="24"/>
          <w:szCs w:val="24"/>
        </w:rPr>
        <w:t>in</w:t>
      </w:r>
      <w:r w:rsidR="375D86A0" w:rsidRPr="002A5D04">
        <w:rPr>
          <w:rFonts w:ascii="Times New Roman" w:eastAsia="Times New Roman" w:hAnsi="Times New Roman" w:cs="Times New Roman"/>
          <w:sz w:val="24"/>
          <w:szCs w:val="24"/>
        </w:rPr>
        <w:t>clud</w:t>
      </w:r>
      <w:r w:rsidR="1A1F0742" w:rsidRPr="002A5D04">
        <w:rPr>
          <w:rFonts w:ascii="Times New Roman" w:eastAsia="Times New Roman" w:hAnsi="Times New Roman" w:cs="Times New Roman"/>
          <w:sz w:val="24"/>
          <w:szCs w:val="24"/>
        </w:rPr>
        <w:t>ing</w:t>
      </w:r>
      <w:r w:rsidRPr="002A5D04">
        <w:rPr>
          <w:rFonts w:ascii="Times New Roman" w:eastAsia="Times New Roman" w:hAnsi="Times New Roman" w:cs="Times New Roman"/>
          <w:sz w:val="24"/>
          <w:szCs w:val="24"/>
        </w:rPr>
        <w:t xml:space="preserve"> conference proceedings, books and book chapters, editorials)</w:t>
      </w:r>
    </w:p>
    <w:p w14:paraId="0000000C" w14:textId="77777777" w:rsidR="005275FA" w:rsidRPr="002A5D04" w:rsidRDefault="005275FA">
      <w:pPr>
        <w:spacing w:after="200"/>
        <w:rPr>
          <w:rFonts w:ascii="Times New Roman" w:eastAsia="Times New Roman" w:hAnsi="Times New Roman" w:cs="Times New Roman"/>
          <w:sz w:val="24"/>
          <w:szCs w:val="24"/>
        </w:rPr>
      </w:pPr>
    </w:p>
    <w:p w14:paraId="0000000D" w14:textId="384709CF" w:rsidR="005275FA" w:rsidRPr="002A5D04" w:rsidRDefault="00E6721E">
      <w:pPr>
        <w:rPr>
          <w:rFonts w:ascii="Times New Roman" w:eastAsia="Times New Roman" w:hAnsi="Times New Roman" w:cs="Times New Roman"/>
          <w:b/>
          <w:color w:val="FF0000"/>
          <w:sz w:val="24"/>
          <w:szCs w:val="24"/>
        </w:rPr>
      </w:pPr>
      <w:r w:rsidRPr="002A5D04">
        <w:rPr>
          <w:rFonts w:ascii="Times New Roman" w:eastAsia="Times New Roman" w:hAnsi="Times New Roman" w:cs="Times New Roman"/>
          <w:b/>
          <w:sz w:val="24"/>
          <w:szCs w:val="24"/>
          <w:highlight w:val="cyan"/>
        </w:rPr>
        <w:t>R1. We will search for scientific articles</w:t>
      </w:r>
      <w:r w:rsidR="00FC52C4" w:rsidRPr="002A5D04">
        <w:rPr>
          <w:rFonts w:ascii="Times New Roman" w:eastAsia="Times New Roman" w:hAnsi="Times New Roman" w:cs="Times New Roman"/>
          <w:b/>
          <w:sz w:val="24"/>
          <w:szCs w:val="24"/>
          <w:highlight w:val="cyan"/>
        </w:rPr>
        <w:t xml:space="preserve"> and grey literature</w:t>
      </w:r>
      <w:r w:rsidR="00FC52C4" w:rsidRPr="002A5D04">
        <w:rPr>
          <w:rFonts w:ascii="Times New Roman" w:eastAsia="Times New Roman" w:hAnsi="Times New Roman" w:cs="Times New Roman"/>
          <w:b/>
          <w:sz w:val="24"/>
          <w:szCs w:val="24"/>
        </w:rPr>
        <w:t xml:space="preserve">. </w:t>
      </w:r>
      <w:r w:rsidRPr="002A5D04">
        <w:rPr>
          <w:rFonts w:ascii="Times New Roman" w:eastAsia="Times New Roman" w:hAnsi="Times New Roman" w:cs="Times New Roman"/>
          <w:sz w:val="24"/>
          <w:szCs w:val="24"/>
        </w:rPr>
        <w:t xml:space="preserve">Documents will be retrieved from </w:t>
      </w:r>
      <w:proofErr w:type="spellStart"/>
      <w:proofErr w:type="gramStart"/>
      <w:r w:rsidR="00FC52C4" w:rsidRPr="002A5D04">
        <w:rPr>
          <w:rFonts w:ascii="Times New Roman" w:eastAsia="Times New Roman" w:hAnsi="Times New Roman" w:cs="Times New Roman"/>
          <w:sz w:val="24"/>
          <w:szCs w:val="24"/>
        </w:rPr>
        <w:t>OpenAlex</w:t>
      </w:r>
      <w:proofErr w:type="spellEnd"/>
      <w:r w:rsidRPr="002A5D04">
        <w:rPr>
          <w:rFonts w:ascii="Times New Roman" w:eastAsia="Times New Roman" w:hAnsi="Times New Roman" w:cs="Times New Roman"/>
          <w:sz w:val="24"/>
          <w:szCs w:val="24"/>
        </w:rPr>
        <w:t>, and</w:t>
      </w:r>
      <w:proofErr w:type="gramEnd"/>
      <w:r w:rsidRPr="002A5D04">
        <w:rPr>
          <w:rFonts w:ascii="Times New Roman" w:eastAsia="Times New Roman" w:hAnsi="Times New Roman" w:cs="Times New Roman"/>
          <w:sz w:val="24"/>
          <w:szCs w:val="24"/>
        </w:rPr>
        <w:t xml:space="preserve"> based on suggestions by the expert group.</w:t>
      </w:r>
      <w:r w:rsidR="00402F09" w:rsidRPr="002A5D04">
        <w:rPr>
          <w:rFonts w:ascii="Times New Roman" w:eastAsia="Times New Roman" w:hAnsi="Times New Roman" w:cs="Times New Roman"/>
          <w:sz w:val="24"/>
          <w:szCs w:val="24"/>
        </w:rPr>
        <w:t xml:space="preserve"> Proposed temporal limit: 1992-2025 </w:t>
      </w:r>
      <w:r w:rsidR="00402F09" w:rsidRPr="002A5D04">
        <w:rPr>
          <w:rFonts w:ascii="Times New Roman" w:eastAsia="Times New Roman" w:hAnsi="Times New Roman" w:cs="Times New Roman"/>
          <w:b/>
          <w:bCs/>
          <w:sz w:val="24"/>
          <w:szCs w:val="24"/>
        </w:rPr>
        <w:t>(TBC)</w:t>
      </w:r>
      <w:r w:rsidRPr="002A5D04">
        <w:rPr>
          <w:rFonts w:ascii="Times New Roman" w:eastAsia="Times New Roman" w:hAnsi="Times New Roman" w:cs="Times New Roman"/>
          <w:sz w:val="24"/>
          <w:szCs w:val="24"/>
        </w:rPr>
        <w:t xml:space="preserve"> </w:t>
      </w:r>
    </w:p>
    <w:p w14:paraId="0000000E" w14:textId="77777777" w:rsidR="005275FA" w:rsidRPr="002A5D04" w:rsidRDefault="005275FA">
      <w:pPr>
        <w:rPr>
          <w:rFonts w:ascii="Times New Roman" w:eastAsia="Times New Roman" w:hAnsi="Times New Roman" w:cs="Times New Roman"/>
          <w:sz w:val="24"/>
          <w:szCs w:val="24"/>
        </w:rPr>
      </w:pPr>
    </w:p>
    <w:p w14:paraId="0000000F" w14:textId="77777777"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In this review, we acknowledge the existence of similar, albeit discrete, bodies of literature on spatial planning and ecological connectivity and/or biodiversity-inclusive </w:t>
      </w:r>
      <w:proofErr w:type="gramStart"/>
      <w:r w:rsidRPr="002A5D04">
        <w:rPr>
          <w:rFonts w:ascii="Times New Roman" w:eastAsia="Times New Roman" w:hAnsi="Times New Roman" w:cs="Times New Roman"/>
          <w:sz w:val="24"/>
          <w:szCs w:val="24"/>
        </w:rPr>
        <w:t>planning, and</w:t>
      </w:r>
      <w:proofErr w:type="gramEnd"/>
      <w:r w:rsidRPr="002A5D04">
        <w:rPr>
          <w:rFonts w:ascii="Times New Roman" w:eastAsia="Times New Roman" w:hAnsi="Times New Roman" w:cs="Times New Roman"/>
          <w:sz w:val="24"/>
          <w:szCs w:val="24"/>
        </w:rPr>
        <w:t xml:space="preserve"> therefore expect that the literature may fit into one or more of these bodies of literature. </w:t>
      </w:r>
    </w:p>
    <w:p w14:paraId="00000010" w14:textId="77777777" w:rsidR="005275FA" w:rsidRPr="002A5D04" w:rsidRDefault="005275FA">
      <w:pPr>
        <w:rPr>
          <w:rFonts w:ascii="Times New Roman" w:eastAsia="Times New Roman" w:hAnsi="Times New Roman" w:cs="Times New Roman"/>
          <w:sz w:val="24"/>
          <w:szCs w:val="24"/>
        </w:rPr>
      </w:pPr>
    </w:p>
    <w:p w14:paraId="00000011" w14:textId="77777777"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Search terms: </w:t>
      </w:r>
    </w:p>
    <w:p w14:paraId="00000012" w14:textId="77777777" w:rsidR="005275FA" w:rsidRPr="002A5D04" w:rsidRDefault="005275FA">
      <w:pPr>
        <w:ind w:left="720"/>
        <w:rPr>
          <w:rFonts w:ascii="Times New Roman" w:eastAsia="Times New Roman" w:hAnsi="Times New Roman" w:cs="Times New Roman"/>
          <w:sz w:val="24"/>
          <w:szCs w:val="24"/>
        </w:rPr>
      </w:pPr>
    </w:p>
    <w:p w14:paraId="00000013" w14:textId="77777777" w:rsidR="005275FA" w:rsidRPr="002A5D04" w:rsidRDefault="00E6721E">
      <w:pPr>
        <w:rPr>
          <w:rFonts w:ascii="Times New Roman" w:eastAsia="Times New Roman" w:hAnsi="Times New Roman" w:cs="Times New Roman"/>
          <w:b/>
          <w:sz w:val="24"/>
          <w:szCs w:val="24"/>
          <w:highlight w:val="green"/>
        </w:rPr>
      </w:pPr>
      <w:r w:rsidRPr="002A5D04">
        <w:rPr>
          <w:rFonts w:ascii="Times New Roman" w:eastAsia="Times New Roman" w:hAnsi="Times New Roman" w:cs="Times New Roman"/>
          <w:b/>
          <w:sz w:val="24"/>
          <w:szCs w:val="24"/>
          <w:highlight w:val="green"/>
        </w:rPr>
        <w:t xml:space="preserve">1st LEVEL </w:t>
      </w:r>
    </w:p>
    <w:p w14:paraId="00000014" w14:textId="77777777" w:rsidR="005275FA" w:rsidRPr="002A5D04" w:rsidRDefault="005275FA">
      <w:pPr>
        <w:ind w:left="720"/>
        <w:rPr>
          <w:rFonts w:ascii="Times New Roman" w:eastAsia="Times New Roman" w:hAnsi="Times New Roman" w:cs="Times New Roman"/>
          <w:b/>
          <w:sz w:val="24"/>
          <w:szCs w:val="24"/>
          <w:highlight w:val="green"/>
        </w:rPr>
      </w:pPr>
    </w:p>
    <w:p w14:paraId="00000015" w14:textId="6016F84C" w:rsidR="005275FA" w:rsidRPr="002A5D04" w:rsidRDefault="00E6721E">
      <w:pPr>
        <w:rPr>
          <w:rFonts w:ascii="Times New Roman" w:eastAsia="Times New Roman" w:hAnsi="Times New Roman" w:cs="Times New Roman"/>
          <w:b/>
          <w:color w:val="FF0000"/>
          <w:sz w:val="24"/>
          <w:szCs w:val="24"/>
        </w:rPr>
      </w:pPr>
      <w:commentRangeStart w:id="3"/>
      <w:r w:rsidRPr="002A5D04">
        <w:rPr>
          <w:rFonts w:ascii="Times New Roman" w:eastAsia="Times New Roman" w:hAnsi="Times New Roman" w:cs="Times New Roman"/>
          <w:b/>
          <w:color w:val="FF0000"/>
          <w:sz w:val="24"/>
          <w:szCs w:val="24"/>
        </w:rPr>
        <w:t>[Ab</w:t>
      </w:r>
      <w:commentRangeEnd w:id="3"/>
      <w:r w:rsidR="00023A1A" w:rsidRPr="002A5D04">
        <w:rPr>
          <w:rStyle w:val="CommentReference"/>
        </w:rPr>
        <w:commentReference w:id="3"/>
      </w:r>
      <w:r w:rsidRPr="002A5D04">
        <w:rPr>
          <w:rFonts w:ascii="Times New Roman" w:eastAsia="Times New Roman" w:hAnsi="Times New Roman" w:cs="Times New Roman"/>
          <w:b/>
          <w:color w:val="FF0000"/>
          <w:sz w:val="24"/>
          <w:szCs w:val="24"/>
        </w:rPr>
        <w:t>out biodiversity inclusive planning and ecological connectivity] and related terms</w:t>
      </w:r>
    </w:p>
    <w:p w14:paraId="00000016" w14:textId="77777777" w:rsidR="005275FA" w:rsidRPr="002A5D04" w:rsidRDefault="005275FA">
      <w:pPr>
        <w:ind w:left="720"/>
        <w:rPr>
          <w:rFonts w:ascii="Times New Roman" w:eastAsia="Times New Roman" w:hAnsi="Times New Roman" w:cs="Times New Roman"/>
          <w:b/>
          <w:sz w:val="24"/>
          <w:szCs w:val="24"/>
        </w:rPr>
      </w:pPr>
    </w:p>
    <w:p w14:paraId="10BB6008" w14:textId="77777777" w:rsidR="0096787E" w:rsidRDefault="00CF66A2" w:rsidP="00670F8B">
      <w:pPr>
        <w:rPr>
          <w:ins w:id="4" w:author="Rainer Krug" w:date="2025-10-17T11:50:00Z" w16du:dateUtc="2025-10-17T09:50:00Z"/>
          <w:rFonts w:ascii="Courier New" w:eastAsia="Times New Roman" w:hAnsi="Courier New" w:cs="Courier New"/>
          <w:sz w:val="24"/>
          <w:szCs w:val="24"/>
        </w:rPr>
      </w:pPr>
      <w:r w:rsidRPr="0096787E">
        <w:rPr>
          <w:rFonts w:ascii="Courier New" w:eastAsia="Times New Roman" w:hAnsi="Courier New" w:cs="Courier New"/>
          <w:sz w:val="24"/>
          <w:szCs w:val="24"/>
          <w:rPrChange w:id="5" w:author="Rainer Krug" w:date="2025-10-17T11:49:00Z" w16du:dateUtc="2025-10-17T09:49:00Z">
            <w:rPr>
              <w:rFonts w:ascii="Times New Roman" w:eastAsia="Times New Roman" w:hAnsi="Times New Roman" w:cs="Times New Roman"/>
              <w:sz w:val="24"/>
              <w:szCs w:val="24"/>
            </w:rPr>
          </w:rPrChange>
        </w:rPr>
        <w:t>(</w:t>
      </w:r>
      <w:r w:rsidR="0B62CBBF" w:rsidRPr="0096787E">
        <w:rPr>
          <w:rFonts w:ascii="Courier New" w:eastAsia="Times New Roman" w:hAnsi="Courier New" w:cs="Courier New"/>
          <w:sz w:val="24"/>
          <w:szCs w:val="24"/>
          <w:rPrChange w:id="6" w:author="Rainer Krug" w:date="2025-10-17T11:49:00Z" w16du:dateUtc="2025-10-17T09:49:00Z">
            <w:rPr>
              <w:rFonts w:ascii="Times New Roman" w:eastAsia="Times New Roman" w:hAnsi="Times New Roman" w:cs="Times New Roman"/>
              <w:sz w:val="24"/>
              <w:szCs w:val="24"/>
            </w:rPr>
          </w:rPrChange>
        </w:rPr>
        <w:t xml:space="preserve">“Spatial planning” OR “conservation planning” OR “Integrated land use planning” OR  “Participatory land use planning” OR “connectivity” OR </w:t>
      </w:r>
      <w:r w:rsidR="3C8D4B95" w:rsidRPr="0096787E">
        <w:rPr>
          <w:rFonts w:ascii="Courier New" w:eastAsia="Times New Roman" w:hAnsi="Courier New" w:cs="Courier New"/>
          <w:sz w:val="24"/>
          <w:szCs w:val="24"/>
          <w:rPrChange w:id="7" w:author="Rainer Krug" w:date="2025-10-17T11:49:00Z" w16du:dateUtc="2025-10-17T09:49:00Z">
            <w:rPr>
              <w:rFonts w:ascii="Times New Roman" w:eastAsia="Times New Roman" w:hAnsi="Times New Roman" w:cs="Times New Roman"/>
              <w:sz w:val="24"/>
              <w:szCs w:val="24"/>
            </w:rPr>
          </w:rPrChange>
        </w:rPr>
        <w:t>“land use management”</w:t>
      </w:r>
      <w:r w:rsidR="003625F5" w:rsidRPr="0096787E">
        <w:rPr>
          <w:rFonts w:ascii="Courier New" w:eastAsia="Times New Roman" w:hAnsi="Courier New" w:cs="Courier New"/>
          <w:sz w:val="24"/>
          <w:szCs w:val="24"/>
          <w:rPrChange w:id="8" w:author="Rainer Krug" w:date="2025-10-17T11:49:00Z" w16du:dateUtc="2025-10-17T09:49:00Z">
            <w:rPr>
              <w:rFonts w:ascii="Times New Roman" w:eastAsia="Times New Roman" w:hAnsi="Times New Roman" w:cs="Times New Roman"/>
              <w:sz w:val="24"/>
              <w:szCs w:val="24"/>
            </w:rPr>
          </w:rPrChange>
        </w:rPr>
        <w:t xml:space="preserve"> OR </w:t>
      </w:r>
      <w:r w:rsidR="3C8D4B95" w:rsidRPr="0096787E">
        <w:rPr>
          <w:rFonts w:ascii="Courier New" w:eastAsia="Times New Roman" w:hAnsi="Courier New" w:cs="Courier New"/>
          <w:sz w:val="24"/>
          <w:szCs w:val="24"/>
          <w:rPrChange w:id="9" w:author="Rainer Krug" w:date="2025-10-17T11:49:00Z" w16du:dateUtc="2025-10-17T09:49:00Z">
            <w:rPr>
              <w:rFonts w:ascii="Times New Roman" w:eastAsia="Times New Roman" w:hAnsi="Times New Roman" w:cs="Times New Roman"/>
              <w:sz w:val="24"/>
              <w:szCs w:val="24"/>
            </w:rPr>
          </w:rPrChange>
        </w:rPr>
        <w:t>“landscape planning”</w:t>
      </w:r>
      <w:r w:rsidR="003625F5" w:rsidRPr="0096787E">
        <w:rPr>
          <w:rFonts w:ascii="Courier New" w:eastAsia="Times New Roman" w:hAnsi="Courier New" w:cs="Courier New"/>
          <w:sz w:val="24"/>
          <w:szCs w:val="24"/>
          <w:rPrChange w:id="10" w:author="Rainer Krug" w:date="2025-10-17T11:49:00Z" w16du:dateUtc="2025-10-17T09:49:00Z">
            <w:rPr>
              <w:rFonts w:ascii="Times New Roman" w:eastAsia="Times New Roman" w:hAnsi="Times New Roman" w:cs="Times New Roman"/>
              <w:sz w:val="24"/>
              <w:szCs w:val="24"/>
            </w:rPr>
          </w:rPrChange>
        </w:rPr>
        <w:t xml:space="preserve"> OR </w:t>
      </w:r>
      <w:r w:rsidR="6B5297C5" w:rsidRPr="0096787E">
        <w:rPr>
          <w:rFonts w:ascii="Courier New" w:eastAsia="Times New Roman" w:hAnsi="Courier New" w:cs="Courier New"/>
          <w:sz w:val="24"/>
          <w:szCs w:val="24"/>
          <w:rPrChange w:id="11" w:author="Rainer Krug" w:date="2025-10-17T11:49:00Z" w16du:dateUtc="2025-10-17T09:49:00Z">
            <w:rPr>
              <w:rFonts w:ascii="Times New Roman" w:eastAsia="Times New Roman" w:hAnsi="Times New Roman" w:cs="Times New Roman"/>
              <w:sz w:val="24"/>
              <w:szCs w:val="24"/>
            </w:rPr>
          </w:rPrChange>
        </w:rPr>
        <w:t xml:space="preserve">“seascape planning” </w:t>
      </w:r>
      <w:r w:rsidR="003625F5" w:rsidRPr="0096787E">
        <w:rPr>
          <w:rFonts w:ascii="Courier New" w:eastAsia="Times New Roman" w:hAnsi="Courier New" w:cs="Courier New"/>
          <w:sz w:val="24"/>
          <w:szCs w:val="24"/>
          <w:rPrChange w:id="12" w:author="Rainer Krug" w:date="2025-10-17T11:49:00Z" w16du:dateUtc="2025-10-17T09:49:00Z">
            <w:rPr>
              <w:rFonts w:ascii="Times New Roman" w:eastAsia="Times New Roman" w:hAnsi="Times New Roman" w:cs="Times New Roman"/>
              <w:sz w:val="24"/>
              <w:szCs w:val="24"/>
            </w:rPr>
          </w:rPrChange>
        </w:rPr>
        <w:t xml:space="preserve">OR </w:t>
      </w:r>
      <w:r w:rsidR="3C8D4B95" w:rsidRPr="0096787E">
        <w:rPr>
          <w:rFonts w:ascii="Courier New" w:eastAsia="Times New Roman" w:hAnsi="Courier New" w:cs="Courier New"/>
          <w:sz w:val="24"/>
          <w:szCs w:val="24"/>
          <w:rPrChange w:id="13" w:author="Rainer Krug" w:date="2025-10-17T11:49:00Z" w16du:dateUtc="2025-10-17T09:49:00Z">
            <w:rPr>
              <w:rFonts w:ascii="Times New Roman" w:eastAsia="Times New Roman" w:hAnsi="Times New Roman" w:cs="Times New Roman"/>
              <w:sz w:val="24"/>
              <w:szCs w:val="24"/>
            </w:rPr>
          </w:rPrChange>
        </w:rPr>
        <w:t>“territorial planning”</w:t>
      </w:r>
      <w:r w:rsidR="003625F5" w:rsidRPr="0096787E">
        <w:rPr>
          <w:rFonts w:ascii="Courier New" w:eastAsia="Times New Roman" w:hAnsi="Courier New" w:cs="Courier New"/>
          <w:sz w:val="24"/>
          <w:szCs w:val="24"/>
          <w:rPrChange w:id="14" w:author="Rainer Krug" w:date="2025-10-17T11:49:00Z" w16du:dateUtc="2025-10-17T09:49:00Z">
            <w:rPr>
              <w:rFonts w:ascii="Times New Roman" w:eastAsia="Times New Roman" w:hAnsi="Times New Roman" w:cs="Times New Roman"/>
              <w:sz w:val="24"/>
              <w:szCs w:val="24"/>
            </w:rPr>
          </w:rPrChange>
        </w:rPr>
        <w:t xml:space="preserve"> OR </w:t>
      </w:r>
      <w:r w:rsidR="3C8D4B95" w:rsidRPr="0096787E">
        <w:rPr>
          <w:rFonts w:ascii="Courier New" w:eastAsia="Times New Roman" w:hAnsi="Courier New" w:cs="Courier New"/>
          <w:sz w:val="24"/>
          <w:szCs w:val="24"/>
          <w:rPrChange w:id="15" w:author="Rainer Krug" w:date="2025-10-17T11:49:00Z" w16du:dateUtc="2025-10-17T09:49:00Z">
            <w:rPr>
              <w:rFonts w:ascii="Times New Roman" w:eastAsia="Times New Roman" w:hAnsi="Times New Roman" w:cs="Times New Roman"/>
              <w:sz w:val="24"/>
              <w:szCs w:val="24"/>
            </w:rPr>
          </w:rPrChange>
        </w:rPr>
        <w:t>“regional planning”</w:t>
      </w:r>
      <w:r w:rsidR="003625F5" w:rsidRPr="0096787E">
        <w:rPr>
          <w:rFonts w:ascii="Courier New" w:eastAsia="Times New Roman" w:hAnsi="Courier New" w:cs="Courier New"/>
          <w:sz w:val="24"/>
          <w:szCs w:val="24"/>
          <w:rPrChange w:id="16" w:author="Rainer Krug" w:date="2025-10-17T11:49:00Z" w16du:dateUtc="2025-10-17T09:49:00Z">
            <w:rPr>
              <w:rFonts w:ascii="Times New Roman" w:eastAsia="Times New Roman" w:hAnsi="Times New Roman" w:cs="Times New Roman"/>
              <w:sz w:val="24"/>
              <w:szCs w:val="24"/>
            </w:rPr>
          </w:rPrChange>
        </w:rPr>
        <w:t xml:space="preserve"> OR </w:t>
      </w:r>
      <w:r w:rsidR="28E3C07D" w:rsidRPr="0096787E">
        <w:rPr>
          <w:rFonts w:ascii="Courier New" w:eastAsia="Times New Roman" w:hAnsi="Courier New" w:cs="Courier New"/>
          <w:sz w:val="24"/>
          <w:szCs w:val="24"/>
          <w:rPrChange w:id="17" w:author="Rainer Krug" w:date="2025-10-17T11:49:00Z" w16du:dateUtc="2025-10-17T09:49:00Z">
            <w:rPr>
              <w:rFonts w:ascii="Times New Roman" w:eastAsia="Times New Roman" w:hAnsi="Times New Roman" w:cs="Times New Roman"/>
              <w:sz w:val="24"/>
              <w:szCs w:val="24"/>
            </w:rPr>
          </w:rPrChange>
        </w:rPr>
        <w:t>“scenario planning”</w:t>
      </w:r>
      <w:r w:rsidR="003625F5" w:rsidRPr="0096787E">
        <w:rPr>
          <w:rFonts w:ascii="Courier New" w:eastAsia="Times New Roman" w:hAnsi="Courier New" w:cs="Courier New"/>
          <w:sz w:val="24"/>
          <w:szCs w:val="24"/>
          <w:rPrChange w:id="18" w:author="Rainer Krug" w:date="2025-10-17T11:49:00Z" w16du:dateUtc="2025-10-17T09:49:00Z">
            <w:rPr>
              <w:rFonts w:ascii="Times New Roman" w:eastAsia="Times New Roman" w:hAnsi="Times New Roman" w:cs="Times New Roman"/>
              <w:sz w:val="24"/>
              <w:szCs w:val="24"/>
            </w:rPr>
          </w:rPrChange>
        </w:rPr>
        <w:t xml:space="preserve"> OR </w:t>
      </w:r>
      <w:r w:rsidR="3C8D4B95" w:rsidRPr="0096787E">
        <w:rPr>
          <w:rFonts w:ascii="Courier New" w:eastAsia="Times New Roman" w:hAnsi="Courier New" w:cs="Courier New"/>
          <w:sz w:val="24"/>
          <w:szCs w:val="24"/>
          <w:rPrChange w:id="19" w:author="Rainer Krug" w:date="2025-10-17T11:49:00Z" w16du:dateUtc="2025-10-17T09:49:00Z">
            <w:rPr>
              <w:rFonts w:ascii="Times New Roman" w:eastAsia="Times New Roman" w:hAnsi="Times New Roman" w:cs="Times New Roman"/>
              <w:sz w:val="24"/>
              <w:szCs w:val="24"/>
            </w:rPr>
          </w:rPrChange>
        </w:rPr>
        <w:t>“</w:t>
      </w:r>
      <w:r w:rsidR="00E22E1C" w:rsidRPr="0096787E">
        <w:rPr>
          <w:rFonts w:ascii="Courier New" w:eastAsia="Times New Roman" w:hAnsi="Courier New" w:cs="Courier New"/>
          <w:sz w:val="24"/>
          <w:szCs w:val="24"/>
          <w:rPrChange w:id="20" w:author="Rainer Krug" w:date="2025-10-17T11:49:00Z" w16du:dateUtc="2025-10-17T09:49:00Z">
            <w:rPr>
              <w:rFonts w:ascii="Times New Roman" w:eastAsia="Times New Roman" w:hAnsi="Times New Roman" w:cs="Times New Roman"/>
              <w:sz w:val="24"/>
              <w:szCs w:val="24"/>
            </w:rPr>
          </w:rPrChange>
        </w:rPr>
        <w:t>anticipatory planning</w:t>
      </w:r>
      <w:r w:rsidR="000B0D65" w:rsidRPr="0096787E">
        <w:rPr>
          <w:rFonts w:ascii="Courier New" w:eastAsia="Times New Roman" w:hAnsi="Courier New" w:cs="Courier New"/>
          <w:sz w:val="24"/>
          <w:szCs w:val="24"/>
          <w:rPrChange w:id="21" w:author="Rainer Krug" w:date="2025-10-17T11:49:00Z" w16du:dateUtc="2025-10-17T09:49:00Z">
            <w:rPr>
              <w:rFonts w:ascii="Times New Roman" w:eastAsia="Times New Roman" w:hAnsi="Times New Roman" w:cs="Times New Roman"/>
              <w:sz w:val="24"/>
              <w:szCs w:val="24"/>
            </w:rPr>
          </w:rPrChange>
        </w:rPr>
        <w:t>”</w:t>
      </w:r>
      <w:r w:rsidR="003625F5" w:rsidRPr="0096787E">
        <w:rPr>
          <w:rFonts w:ascii="Courier New" w:eastAsia="Times New Roman" w:hAnsi="Courier New" w:cs="Courier New"/>
          <w:sz w:val="24"/>
          <w:szCs w:val="24"/>
          <w:rPrChange w:id="22" w:author="Rainer Krug" w:date="2025-10-17T11:49:00Z" w16du:dateUtc="2025-10-17T09:49:00Z">
            <w:rPr>
              <w:rFonts w:ascii="Times New Roman" w:eastAsia="Times New Roman" w:hAnsi="Times New Roman" w:cs="Times New Roman"/>
              <w:sz w:val="24"/>
              <w:szCs w:val="24"/>
            </w:rPr>
          </w:rPrChange>
        </w:rPr>
        <w:t xml:space="preserve"> OR </w:t>
      </w:r>
      <w:r w:rsidR="3C8D4B95" w:rsidRPr="0096787E">
        <w:rPr>
          <w:rFonts w:ascii="Courier New" w:eastAsia="Times New Roman" w:hAnsi="Courier New" w:cs="Courier New"/>
          <w:sz w:val="24"/>
          <w:szCs w:val="24"/>
          <w:rPrChange w:id="23" w:author="Rainer Krug" w:date="2025-10-17T11:49:00Z" w16du:dateUtc="2025-10-17T09:49:00Z">
            <w:rPr>
              <w:rFonts w:ascii="Times New Roman" w:eastAsia="Times New Roman" w:hAnsi="Times New Roman" w:cs="Times New Roman"/>
              <w:sz w:val="24"/>
              <w:szCs w:val="24"/>
            </w:rPr>
          </w:rPrChange>
        </w:rPr>
        <w:t>“landscape governance”</w:t>
      </w:r>
      <w:r w:rsidR="003C6FFD" w:rsidRPr="0096787E">
        <w:rPr>
          <w:rFonts w:ascii="Courier New" w:eastAsia="Times New Roman" w:hAnsi="Courier New" w:cs="Courier New"/>
          <w:sz w:val="24"/>
          <w:szCs w:val="24"/>
          <w:rPrChange w:id="24" w:author="Rainer Krug" w:date="2025-10-17T11:49:00Z" w16du:dateUtc="2025-10-17T09:49:00Z">
            <w:rPr>
              <w:rFonts w:ascii="Times New Roman" w:eastAsia="Times New Roman" w:hAnsi="Times New Roman" w:cs="Times New Roman"/>
              <w:sz w:val="24"/>
              <w:szCs w:val="24"/>
            </w:rPr>
          </w:rPrChange>
        </w:rPr>
        <w:t xml:space="preserve"> OR </w:t>
      </w:r>
      <w:r w:rsidR="3C8D4B95" w:rsidRPr="0096787E">
        <w:rPr>
          <w:rFonts w:ascii="Courier New" w:eastAsia="Times New Roman" w:hAnsi="Courier New" w:cs="Courier New"/>
          <w:sz w:val="24"/>
          <w:szCs w:val="24"/>
          <w:rPrChange w:id="25" w:author="Rainer Krug" w:date="2025-10-17T11:49:00Z" w16du:dateUtc="2025-10-17T09:49:00Z">
            <w:rPr>
              <w:rFonts w:ascii="Times New Roman" w:eastAsia="Times New Roman" w:hAnsi="Times New Roman" w:cs="Times New Roman"/>
              <w:sz w:val="24"/>
              <w:szCs w:val="24"/>
            </w:rPr>
          </w:rPrChange>
        </w:rPr>
        <w:t>“landscape management”</w:t>
      </w:r>
      <w:r w:rsidR="003C6FFD" w:rsidRPr="0096787E">
        <w:rPr>
          <w:rFonts w:ascii="Courier New" w:eastAsia="Times New Roman" w:hAnsi="Courier New" w:cs="Courier New"/>
          <w:sz w:val="24"/>
          <w:szCs w:val="24"/>
          <w:rPrChange w:id="26" w:author="Rainer Krug" w:date="2025-10-17T11:49:00Z" w16du:dateUtc="2025-10-17T09:49:00Z">
            <w:rPr>
              <w:rFonts w:ascii="Times New Roman" w:eastAsia="Times New Roman" w:hAnsi="Times New Roman" w:cs="Times New Roman"/>
              <w:sz w:val="24"/>
              <w:szCs w:val="24"/>
            </w:rPr>
          </w:rPrChange>
        </w:rPr>
        <w:t xml:space="preserve"> OR </w:t>
      </w:r>
      <w:r w:rsidR="0083537F" w:rsidRPr="0096787E">
        <w:rPr>
          <w:rFonts w:ascii="Courier New" w:eastAsia="Times New Roman" w:hAnsi="Courier New" w:cs="Courier New"/>
          <w:sz w:val="24"/>
          <w:szCs w:val="24"/>
          <w:rPrChange w:id="27" w:author="Rainer Krug" w:date="2025-10-17T11:49:00Z" w16du:dateUtc="2025-10-17T09:49:00Z">
            <w:rPr>
              <w:rFonts w:ascii="Times New Roman" w:eastAsia="Times New Roman" w:hAnsi="Times New Roman" w:cs="Times New Roman"/>
              <w:sz w:val="24"/>
              <w:szCs w:val="24"/>
            </w:rPr>
          </w:rPrChange>
        </w:rPr>
        <w:t>“zoning”</w:t>
      </w:r>
      <w:r w:rsidR="000D00C9" w:rsidRPr="0096787E">
        <w:rPr>
          <w:rFonts w:ascii="Courier New" w:eastAsia="Times New Roman" w:hAnsi="Courier New" w:cs="Courier New"/>
          <w:sz w:val="24"/>
          <w:szCs w:val="24"/>
          <w:rPrChange w:id="28"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29" w:author="Rainer Krug" w:date="2025-10-17T11:49:00Z" w16du:dateUtc="2025-10-17T09:49:00Z">
            <w:rPr>
              <w:rFonts w:ascii="Times New Roman" w:eastAsia="Times New Roman" w:hAnsi="Times New Roman" w:cs="Times New Roman"/>
              <w:sz w:val="24"/>
              <w:szCs w:val="24"/>
            </w:rPr>
          </w:rPrChange>
        </w:rPr>
        <w:t>"urban planning"</w:t>
      </w:r>
      <w:r w:rsidR="006D00D2" w:rsidRPr="0096787E">
        <w:rPr>
          <w:rFonts w:ascii="Courier New" w:eastAsia="Times New Roman" w:hAnsi="Courier New" w:cs="Courier New"/>
          <w:sz w:val="24"/>
          <w:szCs w:val="24"/>
          <w:rPrChange w:id="30"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31" w:author="Rainer Krug" w:date="2025-10-17T11:49:00Z" w16du:dateUtc="2025-10-17T09:49:00Z">
            <w:rPr>
              <w:rFonts w:ascii="Times New Roman" w:eastAsia="Times New Roman" w:hAnsi="Times New Roman" w:cs="Times New Roman"/>
              <w:sz w:val="24"/>
              <w:szCs w:val="24"/>
            </w:rPr>
          </w:rPrChange>
        </w:rPr>
        <w:t>"forest management planning"</w:t>
      </w:r>
      <w:r w:rsidR="006D00D2" w:rsidRPr="0096787E">
        <w:rPr>
          <w:rFonts w:ascii="Courier New" w:eastAsia="Times New Roman" w:hAnsi="Courier New" w:cs="Courier New"/>
          <w:sz w:val="24"/>
          <w:szCs w:val="24"/>
          <w:rPrChange w:id="32"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33" w:author="Rainer Krug" w:date="2025-10-17T11:49:00Z" w16du:dateUtc="2025-10-17T09:49:00Z">
            <w:rPr>
              <w:rFonts w:ascii="Times New Roman" w:eastAsia="Times New Roman" w:hAnsi="Times New Roman" w:cs="Times New Roman"/>
              <w:sz w:val="24"/>
              <w:szCs w:val="24"/>
            </w:rPr>
          </w:rPrChange>
        </w:rPr>
        <w:t>"agricultural spatial planning"</w:t>
      </w:r>
      <w:r w:rsidR="006D00D2" w:rsidRPr="0096787E">
        <w:rPr>
          <w:rFonts w:ascii="Courier New" w:eastAsia="Times New Roman" w:hAnsi="Courier New" w:cs="Courier New"/>
          <w:sz w:val="24"/>
          <w:szCs w:val="24"/>
          <w:rPrChange w:id="34"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35" w:author="Rainer Krug" w:date="2025-10-17T11:49:00Z" w16du:dateUtc="2025-10-17T09:49:00Z">
            <w:rPr>
              <w:rFonts w:ascii="Times New Roman" w:eastAsia="Times New Roman" w:hAnsi="Times New Roman" w:cs="Times New Roman"/>
              <w:sz w:val="24"/>
              <w:szCs w:val="24"/>
            </w:rPr>
          </w:rPrChange>
        </w:rPr>
        <w:t xml:space="preserve">"spatial </w:t>
      </w:r>
      <w:r w:rsidR="006E0CD5" w:rsidRPr="0096787E">
        <w:rPr>
          <w:rFonts w:ascii="Courier New" w:eastAsia="Times New Roman" w:hAnsi="Courier New" w:cs="Courier New"/>
          <w:sz w:val="24"/>
          <w:szCs w:val="24"/>
          <w:rPrChange w:id="36" w:author="Rainer Krug" w:date="2025-10-17T11:49:00Z" w16du:dateUtc="2025-10-17T09:49:00Z">
            <w:rPr>
              <w:rFonts w:ascii="Times New Roman" w:eastAsia="Times New Roman" w:hAnsi="Times New Roman" w:cs="Times New Roman"/>
              <w:sz w:val="24"/>
              <w:szCs w:val="24"/>
            </w:rPr>
          </w:rPrChange>
        </w:rPr>
        <w:lastRenderedPageBreak/>
        <w:t>planning and regional development"</w:t>
      </w:r>
      <w:r w:rsidR="006D00D2" w:rsidRPr="0096787E">
        <w:rPr>
          <w:rFonts w:ascii="Courier New" w:eastAsia="Times New Roman" w:hAnsi="Courier New" w:cs="Courier New"/>
          <w:sz w:val="24"/>
          <w:szCs w:val="24"/>
          <w:rPrChange w:id="37"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38" w:author="Rainer Krug" w:date="2025-10-17T11:49:00Z" w16du:dateUtc="2025-10-17T09:49:00Z">
            <w:rPr>
              <w:rFonts w:ascii="Times New Roman" w:eastAsia="Times New Roman" w:hAnsi="Times New Roman" w:cs="Times New Roman"/>
              <w:sz w:val="24"/>
              <w:szCs w:val="24"/>
            </w:rPr>
          </w:rPrChange>
        </w:rPr>
        <w:t>"integrated land-use planning"</w:t>
      </w:r>
      <w:r w:rsidR="006D00D2" w:rsidRPr="0096787E">
        <w:rPr>
          <w:rFonts w:ascii="Courier New" w:eastAsia="Times New Roman" w:hAnsi="Courier New" w:cs="Courier New"/>
          <w:sz w:val="24"/>
          <w:szCs w:val="24"/>
          <w:rPrChange w:id="39"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40" w:author="Rainer Krug" w:date="2025-10-17T11:49:00Z" w16du:dateUtc="2025-10-17T09:49:00Z">
            <w:rPr>
              <w:rFonts w:ascii="Times New Roman" w:eastAsia="Times New Roman" w:hAnsi="Times New Roman" w:cs="Times New Roman"/>
              <w:sz w:val="24"/>
              <w:szCs w:val="24"/>
            </w:rPr>
          </w:rPrChange>
        </w:rPr>
        <w:t>"participatory planning"</w:t>
      </w:r>
      <w:r w:rsidR="006D00D2" w:rsidRPr="0096787E">
        <w:rPr>
          <w:rFonts w:ascii="Courier New" w:eastAsia="Times New Roman" w:hAnsi="Courier New" w:cs="Courier New"/>
          <w:sz w:val="24"/>
          <w:szCs w:val="24"/>
          <w:rPrChange w:id="41"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42" w:author="Rainer Krug" w:date="2025-10-17T11:49:00Z" w16du:dateUtc="2025-10-17T09:49:00Z">
            <w:rPr>
              <w:rFonts w:ascii="Times New Roman" w:eastAsia="Times New Roman" w:hAnsi="Times New Roman" w:cs="Times New Roman"/>
              <w:sz w:val="24"/>
              <w:szCs w:val="24"/>
            </w:rPr>
          </w:rPrChange>
        </w:rPr>
        <w:t>"community-based planning"</w:t>
      </w:r>
      <w:r w:rsidR="006D00D2" w:rsidRPr="0096787E">
        <w:rPr>
          <w:rFonts w:ascii="Courier New" w:eastAsia="Times New Roman" w:hAnsi="Courier New" w:cs="Courier New"/>
          <w:sz w:val="24"/>
          <w:szCs w:val="24"/>
          <w:rPrChange w:id="43"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44" w:author="Rainer Krug" w:date="2025-10-17T11:49:00Z" w16du:dateUtc="2025-10-17T09:49:00Z">
            <w:rPr>
              <w:rFonts w:ascii="Times New Roman" w:eastAsia="Times New Roman" w:hAnsi="Times New Roman" w:cs="Times New Roman"/>
              <w:sz w:val="24"/>
              <w:szCs w:val="24"/>
            </w:rPr>
          </w:rPrChange>
        </w:rPr>
        <w:t>"sectorial planning"</w:t>
      </w:r>
      <w:r w:rsidR="006D00D2" w:rsidRPr="0096787E">
        <w:rPr>
          <w:rFonts w:ascii="Courier New" w:eastAsia="Times New Roman" w:hAnsi="Courier New" w:cs="Courier New"/>
          <w:sz w:val="24"/>
          <w:szCs w:val="24"/>
          <w:rPrChange w:id="45"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46" w:author="Rainer Krug" w:date="2025-10-17T11:49:00Z" w16du:dateUtc="2025-10-17T09:49:00Z">
            <w:rPr>
              <w:rFonts w:ascii="Times New Roman" w:eastAsia="Times New Roman" w:hAnsi="Times New Roman" w:cs="Times New Roman"/>
              <w:sz w:val="24"/>
              <w:szCs w:val="24"/>
            </w:rPr>
          </w:rPrChange>
        </w:rPr>
        <w:t>"maritime spatial planning"</w:t>
      </w:r>
      <w:r w:rsidR="006D00D2" w:rsidRPr="0096787E">
        <w:rPr>
          <w:rFonts w:ascii="Courier New" w:eastAsia="Times New Roman" w:hAnsi="Courier New" w:cs="Courier New"/>
          <w:sz w:val="24"/>
          <w:szCs w:val="24"/>
          <w:rPrChange w:id="47"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48" w:author="Rainer Krug" w:date="2025-10-17T11:49:00Z" w16du:dateUtc="2025-10-17T09:49:00Z">
            <w:rPr>
              <w:rFonts w:ascii="Times New Roman" w:eastAsia="Times New Roman" w:hAnsi="Times New Roman" w:cs="Times New Roman"/>
              <w:sz w:val="24"/>
              <w:szCs w:val="24"/>
            </w:rPr>
          </w:rPrChange>
        </w:rPr>
        <w:t>"renewable energy spatial planning"</w:t>
      </w:r>
      <w:r w:rsidR="006D00D2" w:rsidRPr="0096787E">
        <w:rPr>
          <w:rFonts w:ascii="Courier New" w:eastAsia="Times New Roman" w:hAnsi="Courier New" w:cs="Courier New"/>
          <w:sz w:val="24"/>
          <w:szCs w:val="24"/>
          <w:rPrChange w:id="49"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50" w:author="Rainer Krug" w:date="2025-10-17T11:49:00Z" w16du:dateUtc="2025-10-17T09:49:00Z">
            <w:rPr>
              <w:rFonts w:ascii="Times New Roman" w:eastAsia="Times New Roman" w:hAnsi="Times New Roman" w:cs="Times New Roman"/>
              <w:sz w:val="24"/>
              <w:szCs w:val="24"/>
            </w:rPr>
          </w:rPrChange>
        </w:rPr>
        <w:t>"strategic environmental assessment"</w:t>
      </w:r>
      <w:r w:rsidR="006D00D2" w:rsidRPr="0096787E">
        <w:rPr>
          <w:rFonts w:ascii="Courier New" w:eastAsia="Times New Roman" w:hAnsi="Courier New" w:cs="Courier New"/>
          <w:sz w:val="24"/>
          <w:szCs w:val="24"/>
          <w:rPrChange w:id="51"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52" w:author="Rainer Krug" w:date="2025-10-17T11:49:00Z" w16du:dateUtc="2025-10-17T09:49:00Z">
            <w:rPr>
              <w:rFonts w:ascii="Times New Roman" w:eastAsia="Times New Roman" w:hAnsi="Times New Roman" w:cs="Times New Roman"/>
              <w:sz w:val="24"/>
              <w:szCs w:val="24"/>
            </w:rPr>
          </w:rPrChange>
        </w:rPr>
        <w:t>"environmental impact assessment"</w:t>
      </w:r>
      <w:r w:rsidR="006D00D2" w:rsidRPr="0096787E">
        <w:rPr>
          <w:rFonts w:ascii="Courier New" w:eastAsia="Times New Roman" w:hAnsi="Courier New" w:cs="Courier New"/>
          <w:sz w:val="24"/>
          <w:szCs w:val="24"/>
          <w:rPrChange w:id="53"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54" w:author="Rainer Krug" w:date="2025-10-17T11:49:00Z" w16du:dateUtc="2025-10-17T09:49:00Z">
            <w:rPr>
              <w:rFonts w:ascii="Times New Roman" w:eastAsia="Times New Roman" w:hAnsi="Times New Roman" w:cs="Times New Roman"/>
              <w:sz w:val="24"/>
              <w:szCs w:val="24"/>
            </w:rPr>
          </w:rPrChange>
        </w:rPr>
        <w:t>"spatial transformation"</w:t>
      </w:r>
      <w:r w:rsidR="006D00D2" w:rsidRPr="0096787E">
        <w:rPr>
          <w:rFonts w:ascii="Courier New" w:eastAsia="Times New Roman" w:hAnsi="Courier New" w:cs="Courier New"/>
          <w:sz w:val="24"/>
          <w:szCs w:val="24"/>
          <w:rPrChange w:id="55"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56" w:author="Rainer Krug" w:date="2025-10-17T11:49:00Z" w16du:dateUtc="2025-10-17T09:49:00Z">
            <w:rPr>
              <w:rFonts w:ascii="Times New Roman" w:eastAsia="Times New Roman" w:hAnsi="Times New Roman" w:cs="Times New Roman"/>
              <w:sz w:val="24"/>
              <w:szCs w:val="24"/>
            </w:rPr>
          </w:rPrChange>
        </w:rPr>
        <w:t>"spatial composition"</w:t>
      </w:r>
      <w:r w:rsidR="006D00D2" w:rsidRPr="0096787E">
        <w:rPr>
          <w:rFonts w:ascii="Courier New" w:eastAsia="Times New Roman" w:hAnsi="Courier New" w:cs="Courier New"/>
          <w:sz w:val="24"/>
          <w:szCs w:val="24"/>
          <w:rPrChange w:id="57"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58" w:author="Rainer Krug" w:date="2025-10-17T11:49:00Z" w16du:dateUtc="2025-10-17T09:49:00Z">
            <w:rPr>
              <w:rFonts w:ascii="Times New Roman" w:eastAsia="Times New Roman" w:hAnsi="Times New Roman" w:cs="Times New Roman"/>
              <w:sz w:val="24"/>
              <w:szCs w:val="24"/>
            </w:rPr>
          </w:rPrChange>
        </w:rPr>
        <w:t>"spatial configuration"</w:t>
      </w:r>
      <w:r w:rsidR="006D00D2" w:rsidRPr="0096787E">
        <w:rPr>
          <w:rFonts w:ascii="Courier New" w:eastAsia="Times New Roman" w:hAnsi="Courier New" w:cs="Courier New"/>
          <w:sz w:val="24"/>
          <w:szCs w:val="24"/>
          <w:rPrChange w:id="59"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60" w:author="Rainer Krug" w:date="2025-10-17T11:49:00Z" w16du:dateUtc="2025-10-17T09:49:00Z">
            <w:rPr>
              <w:rFonts w:ascii="Times New Roman" w:eastAsia="Times New Roman" w:hAnsi="Times New Roman" w:cs="Times New Roman"/>
              <w:sz w:val="24"/>
              <w:szCs w:val="24"/>
            </w:rPr>
          </w:rPrChange>
        </w:rPr>
        <w:t>"spatial prioritization"</w:t>
      </w:r>
      <w:r w:rsidR="006D00D2" w:rsidRPr="0096787E">
        <w:rPr>
          <w:rFonts w:ascii="Courier New" w:eastAsia="Times New Roman" w:hAnsi="Courier New" w:cs="Courier New"/>
          <w:sz w:val="24"/>
          <w:szCs w:val="24"/>
          <w:rPrChange w:id="61"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62" w:author="Rainer Krug" w:date="2025-10-17T11:49:00Z" w16du:dateUtc="2025-10-17T09:49:00Z">
            <w:rPr>
              <w:rFonts w:ascii="Times New Roman" w:eastAsia="Times New Roman" w:hAnsi="Times New Roman" w:cs="Times New Roman"/>
              <w:sz w:val="24"/>
              <w:szCs w:val="24"/>
            </w:rPr>
          </w:rPrChange>
        </w:rPr>
        <w:t>"spatial governance"</w:t>
      </w:r>
      <w:r w:rsidR="006D00D2" w:rsidRPr="0096787E">
        <w:rPr>
          <w:rFonts w:ascii="Courier New" w:eastAsia="Times New Roman" w:hAnsi="Courier New" w:cs="Courier New"/>
          <w:sz w:val="24"/>
          <w:szCs w:val="24"/>
          <w:rPrChange w:id="63"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64" w:author="Rainer Krug" w:date="2025-10-17T11:49:00Z" w16du:dateUtc="2025-10-17T09:49:00Z">
            <w:rPr>
              <w:rFonts w:ascii="Times New Roman" w:eastAsia="Times New Roman" w:hAnsi="Times New Roman" w:cs="Times New Roman"/>
              <w:sz w:val="24"/>
              <w:szCs w:val="24"/>
            </w:rPr>
          </w:rPrChange>
        </w:rPr>
        <w:t>"zoning and land allocation"</w:t>
      </w:r>
      <w:r w:rsidR="006D00D2" w:rsidRPr="0096787E">
        <w:rPr>
          <w:rFonts w:ascii="Courier New" w:eastAsia="Times New Roman" w:hAnsi="Courier New" w:cs="Courier New"/>
          <w:sz w:val="24"/>
          <w:szCs w:val="24"/>
          <w:rPrChange w:id="65"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66" w:author="Rainer Krug" w:date="2025-10-17T11:49:00Z" w16du:dateUtc="2025-10-17T09:49:00Z">
            <w:rPr>
              <w:rFonts w:ascii="Times New Roman" w:eastAsia="Times New Roman" w:hAnsi="Times New Roman" w:cs="Times New Roman"/>
              <w:sz w:val="24"/>
              <w:szCs w:val="24"/>
            </w:rPr>
          </w:rPrChange>
        </w:rPr>
        <w:t>"restoration ecology"</w:t>
      </w:r>
      <w:r w:rsidR="006D00D2" w:rsidRPr="0096787E">
        <w:rPr>
          <w:rFonts w:ascii="Courier New" w:eastAsia="Times New Roman" w:hAnsi="Courier New" w:cs="Courier New"/>
          <w:sz w:val="24"/>
          <w:szCs w:val="24"/>
          <w:rPrChange w:id="67"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68" w:author="Rainer Krug" w:date="2025-10-17T11:49:00Z" w16du:dateUtc="2025-10-17T09:49:00Z">
            <w:rPr>
              <w:rFonts w:ascii="Times New Roman" w:eastAsia="Times New Roman" w:hAnsi="Times New Roman" w:cs="Times New Roman"/>
              <w:sz w:val="24"/>
              <w:szCs w:val="24"/>
            </w:rPr>
          </w:rPrChange>
        </w:rPr>
        <w:t>"restoration planning"</w:t>
      </w:r>
      <w:r w:rsidR="006D00D2" w:rsidRPr="0096787E">
        <w:rPr>
          <w:rFonts w:ascii="Courier New" w:eastAsia="Times New Roman" w:hAnsi="Courier New" w:cs="Courier New"/>
          <w:sz w:val="24"/>
          <w:szCs w:val="24"/>
          <w:rPrChange w:id="69"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70" w:author="Rainer Krug" w:date="2025-10-17T11:49:00Z" w16du:dateUtc="2025-10-17T09:49:00Z">
            <w:rPr>
              <w:rFonts w:ascii="Times New Roman" w:eastAsia="Times New Roman" w:hAnsi="Times New Roman" w:cs="Times New Roman"/>
              <w:sz w:val="24"/>
              <w:szCs w:val="24"/>
            </w:rPr>
          </w:rPrChange>
        </w:rPr>
        <w:t>"ecological restoration"</w:t>
      </w:r>
      <w:r w:rsidR="006D00D2" w:rsidRPr="0096787E">
        <w:rPr>
          <w:rFonts w:ascii="Courier New" w:eastAsia="Times New Roman" w:hAnsi="Courier New" w:cs="Courier New"/>
          <w:sz w:val="24"/>
          <w:szCs w:val="24"/>
          <w:rPrChange w:id="71"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72" w:author="Rainer Krug" w:date="2025-10-17T11:49:00Z" w16du:dateUtc="2025-10-17T09:49:00Z">
            <w:rPr>
              <w:rFonts w:ascii="Times New Roman" w:eastAsia="Times New Roman" w:hAnsi="Times New Roman" w:cs="Times New Roman"/>
              <w:sz w:val="24"/>
              <w:szCs w:val="24"/>
            </w:rPr>
          </w:rPrChange>
        </w:rPr>
        <w:t>"rewilding"</w:t>
      </w:r>
      <w:r w:rsidR="006D00D2" w:rsidRPr="0096787E">
        <w:rPr>
          <w:rFonts w:ascii="Courier New" w:eastAsia="Times New Roman" w:hAnsi="Courier New" w:cs="Courier New"/>
          <w:sz w:val="24"/>
          <w:szCs w:val="24"/>
          <w:rPrChange w:id="73"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74" w:author="Rainer Krug" w:date="2025-10-17T11:49:00Z" w16du:dateUtc="2025-10-17T09:49:00Z">
            <w:rPr>
              <w:rFonts w:ascii="Times New Roman" w:eastAsia="Times New Roman" w:hAnsi="Times New Roman" w:cs="Times New Roman"/>
              <w:sz w:val="24"/>
              <w:szCs w:val="24"/>
            </w:rPr>
          </w:rPrChange>
        </w:rPr>
        <w:t>"inland waters planning"</w:t>
      </w:r>
      <w:r w:rsidR="006D00D2" w:rsidRPr="0096787E">
        <w:rPr>
          <w:rFonts w:ascii="Courier New" w:eastAsia="Times New Roman" w:hAnsi="Courier New" w:cs="Courier New"/>
          <w:sz w:val="24"/>
          <w:szCs w:val="24"/>
          <w:rPrChange w:id="75"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76" w:author="Rainer Krug" w:date="2025-10-17T11:49:00Z" w16du:dateUtc="2025-10-17T09:49:00Z">
            <w:rPr>
              <w:rFonts w:ascii="Times New Roman" w:eastAsia="Times New Roman" w:hAnsi="Times New Roman" w:cs="Times New Roman"/>
              <w:sz w:val="24"/>
              <w:szCs w:val="24"/>
            </w:rPr>
          </w:rPrChange>
        </w:rPr>
        <w:t>"marine spatial planning"</w:t>
      </w:r>
      <w:r w:rsidR="006D00D2" w:rsidRPr="0096787E">
        <w:rPr>
          <w:rFonts w:ascii="Courier New" w:eastAsia="Times New Roman" w:hAnsi="Courier New" w:cs="Courier New"/>
          <w:sz w:val="24"/>
          <w:szCs w:val="24"/>
          <w:rPrChange w:id="77"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78" w:author="Rainer Krug" w:date="2025-10-17T11:49:00Z" w16du:dateUtc="2025-10-17T09:49:00Z">
            <w:rPr>
              <w:rFonts w:ascii="Times New Roman" w:eastAsia="Times New Roman" w:hAnsi="Times New Roman" w:cs="Times New Roman"/>
              <w:sz w:val="24"/>
              <w:szCs w:val="24"/>
            </w:rPr>
          </w:rPrChange>
        </w:rPr>
        <w:t>"ocean use management"</w:t>
      </w:r>
      <w:r w:rsidR="006D00D2" w:rsidRPr="0096787E">
        <w:rPr>
          <w:rFonts w:ascii="Courier New" w:eastAsia="Times New Roman" w:hAnsi="Courier New" w:cs="Courier New"/>
          <w:sz w:val="24"/>
          <w:szCs w:val="24"/>
          <w:rPrChange w:id="79"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80" w:author="Rainer Krug" w:date="2025-10-17T11:49:00Z" w16du:dateUtc="2025-10-17T09:49:00Z">
            <w:rPr>
              <w:rFonts w:ascii="Times New Roman" w:eastAsia="Times New Roman" w:hAnsi="Times New Roman" w:cs="Times New Roman"/>
              <w:sz w:val="24"/>
              <w:szCs w:val="24"/>
            </w:rPr>
          </w:rPrChange>
        </w:rPr>
        <w:t>"sea use management"</w:t>
      </w:r>
      <w:r w:rsidR="006D00D2" w:rsidRPr="0096787E">
        <w:rPr>
          <w:rFonts w:ascii="Courier New" w:eastAsia="Times New Roman" w:hAnsi="Courier New" w:cs="Courier New"/>
          <w:sz w:val="24"/>
          <w:szCs w:val="24"/>
          <w:rPrChange w:id="81"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82" w:author="Rainer Krug" w:date="2025-10-17T11:49:00Z" w16du:dateUtc="2025-10-17T09:49:00Z">
            <w:rPr>
              <w:rFonts w:ascii="Times New Roman" w:eastAsia="Times New Roman" w:hAnsi="Times New Roman" w:cs="Times New Roman"/>
              <w:sz w:val="24"/>
              <w:szCs w:val="24"/>
            </w:rPr>
          </w:rPrChange>
        </w:rPr>
        <w:t>"seascape governance"</w:t>
      </w:r>
      <w:r w:rsidR="006D00D2" w:rsidRPr="0096787E">
        <w:rPr>
          <w:rFonts w:ascii="Courier New" w:eastAsia="Times New Roman" w:hAnsi="Courier New" w:cs="Courier New"/>
          <w:sz w:val="24"/>
          <w:szCs w:val="24"/>
          <w:rPrChange w:id="83"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84" w:author="Rainer Krug" w:date="2025-10-17T11:49:00Z" w16du:dateUtc="2025-10-17T09:49:00Z">
            <w:rPr>
              <w:rFonts w:ascii="Times New Roman" w:eastAsia="Times New Roman" w:hAnsi="Times New Roman" w:cs="Times New Roman"/>
              <w:sz w:val="24"/>
              <w:szCs w:val="24"/>
            </w:rPr>
          </w:rPrChange>
        </w:rPr>
        <w:t>"ecosystem-based management"</w:t>
      </w:r>
      <w:r w:rsidR="006D00D2" w:rsidRPr="0096787E">
        <w:rPr>
          <w:rFonts w:ascii="Courier New" w:eastAsia="Times New Roman" w:hAnsi="Courier New" w:cs="Courier New"/>
          <w:sz w:val="24"/>
          <w:szCs w:val="24"/>
          <w:rPrChange w:id="85"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86" w:author="Rainer Krug" w:date="2025-10-17T11:49:00Z" w16du:dateUtc="2025-10-17T09:49:00Z">
            <w:rPr>
              <w:rFonts w:ascii="Times New Roman" w:eastAsia="Times New Roman" w:hAnsi="Times New Roman" w:cs="Times New Roman"/>
              <w:sz w:val="24"/>
              <w:szCs w:val="24"/>
            </w:rPr>
          </w:rPrChange>
        </w:rPr>
        <w:t>"marine governance"</w:t>
      </w:r>
      <w:r w:rsidR="006D00D2" w:rsidRPr="0096787E">
        <w:rPr>
          <w:rFonts w:ascii="Courier New" w:eastAsia="Times New Roman" w:hAnsi="Courier New" w:cs="Courier New"/>
          <w:sz w:val="24"/>
          <w:szCs w:val="24"/>
          <w:rPrChange w:id="87"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88" w:author="Rainer Krug" w:date="2025-10-17T11:49:00Z" w16du:dateUtc="2025-10-17T09:49:00Z">
            <w:rPr>
              <w:rFonts w:ascii="Times New Roman" w:eastAsia="Times New Roman" w:hAnsi="Times New Roman" w:cs="Times New Roman"/>
              <w:sz w:val="24"/>
              <w:szCs w:val="24"/>
            </w:rPr>
          </w:rPrChange>
        </w:rPr>
        <w:t>"marine protected areas"</w:t>
      </w:r>
      <w:r w:rsidR="006D00D2" w:rsidRPr="0096787E">
        <w:rPr>
          <w:rFonts w:ascii="Courier New" w:eastAsia="Times New Roman" w:hAnsi="Courier New" w:cs="Courier New"/>
          <w:sz w:val="24"/>
          <w:szCs w:val="24"/>
          <w:rPrChange w:id="89"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90" w:author="Rainer Krug" w:date="2025-10-17T11:49:00Z" w16du:dateUtc="2025-10-17T09:49:00Z">
            <w:rPr>
              <w:rFonts w:ascii="Times New Roman" w:eastAsia="Times New Roman" w:hAnsi="Times New Roman" w:cs="Times New Roman"/>
              <w:sz w:val="24"/>
              <w:szCs w:val="24"/>
            </w:rPr>
          </w:rPrChange>
        </w:rPr>
        <w:t>"integrated coastal zone management"</w:t>
      </w:r>
      <w:r w:rsidR="006D00D2" w:rsidRPr="0096787E">
        <w:rPr>
          <w:rFonts w:ascii="Courier New" w:eastAsia="Times New Roman" w:hAnsi="Courier New" w:cs="Courier New"/>
          <w:sz w:val="24"/>
          <w:szCs w:val="24"/>
          <w:rPrChange w:id="91"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92" w:author="Rainer Krug" w:date="2025-10-17T11:49:00Z" w16du:dateUtc="2025-10-17T09:49:00Z">
            <w:rPr>
              <w:rFonts w:ascii="Times New Roman" w:eastAsia="Times New Roman" w:hAnsi="Times New Roman" w:cs="Times New Roman"/>
              <w:sz w:val="24"/>
              <w:szCs w:val="24"/>
            </w:rPr>
          </w:rPrChange>
        </w:rPr>
        <w:t>"seascape connectivity"</w:t>
      </w:r>
      <w:r w:rsidR="006D00D2" w:rsidRPr="0096787E">
        <w:rPr>
          <w:rFonts w:ascii="Courier New" w:eastAsia="Times New Roman" w:hAnsi="Courier New" w:cs="Courier New"/>
          <w:sz w:val="24"/>
          <w:szCs w:val="24"/>
          <w:rPrChange w:id="93"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94" w:author="Rainer Krug" w:date="2025-10-17T11:49:00Z" w16du:dateUtc="2025-10-17T09:49:00Z">
            <w:rPr>
              <w:rFonts w:ascii="Times New Roman" w:eastAsia="Times New Roman" w:hAnsi="Times New Roman" w:cs="Times New Roman"/>
              <w:sz w:val="24"/>
              <w:szCs w:val="24"/>
            </w:rPr>
          </w:rPrChange>
        </w:rPr>
        <w:t>"</w:t>
      </w:r>
      <w:proofErr w:type="spellStart"/>
      <w:r w:rsidR="006E0CD5" w:rsidRPr="0096787E">
        <w:rPr>
          <w:rFonts w:ascii="Courier New" w:eastAsia="Times New Roman" w:hAnsi="Courier New" w:cs="Courier New"/>
          <w:sz w:val="24"/>
          <w:szCs w:val="24"/>
          <w:rPrChange w:id="95" w:author="Rainer Krug" w:date="2025-10-17T11:49:00Z" w16du:dateUtc="2025-10-17T09:49:00Z">
            <w:rPr>
              <w:rFonts w:ascii="Times New Roman" w:eastAsia="Times New Roman" w:hAnsi="Times New Roman" w:cs="Times New Roman"/>
              <w:sz w:val="24"/>
              <w:szCs w:val="24"/>
            </w:rPr>
          </w:rPrChange>
        </w:rPr>
        <w:t>maretories</w:t>
      </w:r>
      <w:proofErr w:type="spellEnd"/>
      <w:r w:rsidR="006E0CD5" w:rsidRPr="0096787E">
        <w:rPr>
          <w:rFonts w:ascii="Courier New" w:eastAsia="Times New Roman" w:hAnsi="Courier New" w:cs="Courier New"/>
          <w:sz w:val="24"/>
          <w:szCs w:val="24"/>
          <w:rPrChange w:id="96" w:author="Rainer Krug" w:date="2025-10-17T11:49:00Z" w16du:dateUtc="2025-10-17T09:49:00Z">
            <w:rPr>
              <w:rFonts w:ascii="Times New Roman" w:eastAsia="Times New Roman" w:hAnsi="Times New Roman" w:cs="Times New Roman"/>
              <w:sz w:val="24"/>
              <w:szCs w:val="24"/>
            </w:rPr>
          </w:rPrChange>
        </w:rPr>
        <w:t>"</w:t>
      </w:r>
      <w:r w:rsidR="006D00D2" w:rsidRPr="0096787E">
        <w:rPr>
          <w:rFonts w:ascii="Courier New" w:eastAsia="Times New Roman" w:hAnsi="Courier New" w:cs="Courier New"/>
          <w:sz w:val="24"/>
          <w:szCs w:val="24"/>
          <w:rPrChange w:id="97"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98" w:author="Rainer Krug" w:date="2025-10-17T11:49:00Z" w16du:dateUtc="2025-10-17T09:49:00Z">
            <w:rPr>
              <w:rFonts w:ascii="Times New Roman" w:eastAsia="Times New Roman" w:hAnsi="Times New Roman" w:cs="Times New Roman"/>
              <w:sz w:val="24"/>
              <w:szCs w:val="24"/>
            </w:rPr>
          </w:rPrChange>
        </w:rPr>
        <w:t>"remote ocean areas"</w:t>
      </w:r>
      <w:r w:rsidR="006D00D2" w:rsidRPr="0096787E">
        <w:rPr>
          <w:rFonts w:ascii="Courier New" w:eastAsia="Times New Roman" w:hAnsi="Courier New" w:cs="Courier New"/>
          <w:sz w:val="24"/>
          <w:szCs w:val="24"/>
          <w:rPrChange w:id="99"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00" w:author="Rainer Krug" w:date="2025-10-17T11:49:00Z" w16du:dateUtc="2025-10-17T09:49:00Z">
            <w:rPr>
              <w:rFonts w:ascii="Times New Roman" w:eastAsia="Times New Roman" w:hAnsi="Times New Roman" w:cs="Times New Roman"/>
              <w:sz w:val="24"/>
              <w:szCs w:val="24"/>
            </w:rPr>
          </w:rPrChange>
        </w:rPr>
        <w:t>"functional connectivity"</w:t>
      </w:r>
      <w:r w:rsidR="006D00D2" w:rsidRPr="0096787E">
        <w:rPr>
          <w:rFonts w:ascii="Courier New" w:eastAsia="Times New Roman" w:hAnsi="Courier New" w:cs="Courier New"/>
          <w:sz w:val="24"/>
          <w:szCs w:val="24"/>
          <w:rPrChange w:id="101"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02" w:author="Rainer Krug" w:date="2025-10-17T11:49:00Z" w16du:dateUtc="2025-10-17T09:49:00Z">
            <w:rPr>
              <w:rFonts w:ascii="Times New Roman" w:eastAsia="Times New Roman" w:hAnsi="Times New Roman" w:cs="Times New Roman"/>
              <w:sz w:val="24"/>
              <w:szCs w:val="24"/>
            </w:rPr>
          </w:rPrChange>
        </w:rPr>
        <w:t>"structural connectivity"</w:t>
      </w:r>
      <w:r w:rsidR="006D00D2" w:rsidRPr="0096787E">
        <w:rPr>
          <w:rFonts w:ascii="Courier New" w:eastAsia="Times New Roman" w:hAnsi="Courier New" w:cs="Courier New"/>
          <w:sz w:val="24"/>
          <w:szCs w:val="24"/>
          <w:rPrChange w:id="103"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04" w:author="Rainer Krug" w:date="2025-10-17T11:49:00Z" w16du:dateUtc="2025-10-17T09:49:00Z">
            <w:rPr>
              <w:rFonts w:ascii="Times New Roman" w:eastAsia="Times New Roman" w:hAnsi="Times New Roman" w:cs="Times New Roman"/>
              <w:sz w:val="24"/>
              <w:szCs w:val="24"/>
            </w:rPr>
          </w:rPrChange>
        </w:rPr>
        <w:t>"landscape connectivity"</w:t>
      </w:r>
      <w:r w:rsidR="006D00D2" w:rsidRPr="0096787E">
        <w:rPr>
          <w:rFonts w:ascii="Courier New" w:eastAsia="Times New Roman" w:hAnsi="Courier New" w:cs="Courier New"/>
          <w:sz w:val="24"/>
          <w:szCs w:val="24"/>
          <w:rPrChange w:id="105"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06" w:author="Rainer Krug" w:date="2025-10-17T11:49:00Z" w16du:dateUtc="2025-10-17T09:49:00Z">
            <w:rPr>
              <w:rFonts w:ascii="Times New Roman" w:eastAsia="Times New Roman" w:hAnsi="Times New Roman" w:cs="Times New Roman"/>
              <w:sz w:val="24"/>
              <w:szCs w:val="24"/>
            </w:rPr>
          </w:rPrChange>
        </w:rPr>
        <w:t>"conservation connectivity"</w:t>
      </w:r>
      <w:r w:rsidR="006D00D2" w:rsidRPr="0096787E">
        <w:rPr>
          <w:rFonts w:ascii="Courier New" w:eastAsia="Times New Roman" w:hAnsi="Courier New" w:cs="Courier New"/>
          <w:sz w:val="24"/>
          <w:szCs w:val="24"/>
          <w:rPrChange w:id="107"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08" w:author="Rainer Krug" w:date="2025-10-17T11:49:00Z" w16du:dateUtc="2025-10-17T09:49:00Z">
            <w:rPr>
              <w:rFonts w:ascii="Times New Roman" w:eastAsia="Times New Roman" w:hAnsi="Times New Roman" w:cs="Times New Roman"/>
              <w:sz w:val="24"/>
              <w:szCs w:val="24"/>
            </w:rPr>
          </w:rPrChange>
        </w:rPr>
        <w:t>"connectivity conservation"</w:t>
      </w:r>
      <w:r w:rsidR="006D00D2" w:rsidRPr="0096787E">
        <w:rPr>
          <w:rFonts w:ascii="Courier New" w:eastAsia="Times New Roman" w:hAnsi="Courier New" w:cs="Courier New"/>
          <w:sz w:val="24"/>
          <w:szCs w:val="24"/>
          <w:rPrChange w:id="109"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10" w:author="Rainer Krug" w:date="2025-10-17T11:49:00Z" w16du:dateUtc="2025-10-17T09:49:00Z">
            <w:rPr>
              <w:rFonts w:ascii="Times New Roman" w:eastAsia="Times New Roman" w:hAnsi="Times New Roman" w:cs="Times New Roman"/>
              <w:sz w:val="24"/>
              <w:szCs w:val="24"/>
            </w:rPr>
          </w:rPrChange>
        </w:rPr>
        <w:t>"ecologic* corridor"</w:t>
      </w:r>
      <w:r w:rsidR="006D00D2" w:rsidRPr="0096787E">
        <w:rPr>
          <w:rFonts w:ascii="Courier New" w:eastAsia="Times New Roman" w:hAnsi="Courier New" w:cs="Courier New"/>
          <w:sz w:val="24"/>
          <w:szCs w:val="24"/>
          <w:rPrChange w:id="111"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12" w:author="Rainer Krug" w:date="2025-10-17T11:49:00Z" w16du:dateUtc="2025-10-17T09:49:00Z">
            <w:rPr>
              <w:rFonts w:ascii="Times New Roman" w:eastAsia="Times New Roman" w:hAnsi="Times New Roman" w:cs="Times New Roman"/>
              <w:sz w:val="24"/>
              <w:szCs w:val="24"/>
            </w:rPr>
          </w:rPrChange>
        </w:rPr>
        <w:t>"wildlife corridor"</w:t>
      </w:r>
      <w:r w:rsidR="006D00D2" w:rsidRPr="0096787E">
        <w:rPr>
          <w:rFonts w:ascii="Courier New" w:eastAsia="Times New Roman" w:hAnsi="Courier New" w:cs="Courier New"/>
          <w:sz w:val="24"/>
          <w:szCs w:val="24"/>
          <w:rPrChange w:id="113"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14" w:author="Rainer Krug" w:date="2025-10-17T11:49:00Z" w16du:dateUtc="2025-10-17T09:49:00Z">
            <w:rPr>
              <w:rFonts w:ascii="Times New Roman" w:eastAsia="Times New Roman" w:hAnsi="Times New Roman" w:cs="Times New Roman"/>
              <w:sz w:val="24"/>
              <w:szCs w:val="24"/>
            </w:rPr>
          </w:rPrChange>
        </w:rPr>
        <w:t>"habitat corridor"</w:t>
      </w:r>
      <w:r w:rsidR="006D00D2" w:rsidRPr="0096787E">
        <w:rPr>
          <w:rFonts w:ascii="Courier New" w:eastAsia="Times New Roman" w:hAnsi="Courier New" w:cs="Courier New"/>
          <w:sz w:val="24"/>
          <w:szCs w:val="24"/>
          <w:rPrChange w:id="115"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16" w:author="Rainer Krug" w:date="2025-10-17T11:49:00Z" w16du:dateUtc="2025-10-17T09:49:00Z">
            <w:rPr>
              <w:rFonts w:ascii="Times New Roman" w:eastAsia="Times New Roman" w:hAnsi="Times New Roman" w:cs="Times New Roman"/>
              <w:sz w:val="24"/>
              <w:szCs w:val="24"/>
            </w:rPr>
          </w:rPrChange>
        </w:rPr>
        <w:t>"stepping stones"</w:t>
      </w:r>
      <w:r w:rsidR="006D00D2" w:rsidRPr="0096787E">
        <w:rPr>
          <w:rFonts w:ascii="Courier New" w:eastAsia="Times New Roman" w:hAnsi="Courier New" w:cs="Courier New"/>
          <w:sz w:val="24"/>
          <w:szCs w:val="24"/>
          <w:rPrChange w:id="117"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18" w:author="Rainer Krug" w:date="2025-10-17T11:49:00Z" w16du:dateUtc="2025-10-17T09:49:00Z">
            <w:rPr>
              <w:rFonts w:ascii="Times New Roman" w:eastAsia="Times New Roman" w:hAnsi="Times New Roman" w:cs="Times New Roman"/>
              <w:sz w:val="24"/>
              <w:szCs w:val="24"/>
            </w:rPr>
          </w:rPrChange>
        </w:rPr>
        <w:t>"cross-realm connectivity"</w:t>
      </w:r>
      <w:r w:rsidR="006D00D2" w:rsidRPr="0096787E">
        <w:rPr>
          <w:rFonts w:ascii="Courier New" w:eastAsia="Times New Roman" w:hAnsi="Courier New" w:cs="Courier New"/>
          <w:sz w:val="24"/>
          <w:szCs w:val="24"/>
          <w:rPrChange w:id="119"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20" w:author="Rainer Krug" w:date="2025-10-17T11:49:00Z" w16du:dateUtc="2025-10-17T09:49:00Z">
            <w:rPr>
              <w:rFonts w:ascii="Times New Roman" w:eastAsia="Times New Roman" w:hAnsi="Times New Roman" w:cs="Times New Roman"/>
              <w:sz w:val="24"/>
              <w:szCs w:val="24"/>
            </w:rPr>
          </w:rPrChange>
        </w:rPr>
        <w:t>"habitat connectivity"</w:t>
      </w:r>
      <w:r w:rsidR="006D00D2" w:rsidRPr="0096787E">
        <w:rPr>
          <w:rFonts w:ascii="Courier New" w:eastAsia="Times New Roman" w:hAnsi="Courier New" w:cs="Courier New"/>
          <w:sz w:val="24"/>
          <w:szCs w:val="24"/>
          <w:rPrChange w:id="121"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22" w:author="Rainer Krug" w:date="2025-10-17T11:49:00Z" w16du:dateUtc="2025-10-17T09:49:00Z">
            <w:rPr>
              <w:rFonts w:ascii="Times New Roman" w:eastAsia="Times New Roman" w:hAnsi="Times New Roman" w:cs="Times New Roman"/>
              <w:sz w:val="24"/>
              <w:szCs w:val="24"/>
            </w:rPr>
          </w:rPrChange>
        </w:rPr>
        <w:t>"ecological spatial connectivity"</w:t>
      </w:r>
      <w:r w:rsidR="006D00D2" w:rsidRPr="0096787E">
        <w:rPr>
          <w:rFonts w:ascii="Courier New" w:eastAsia="Times New Roman" w:hAnsi="Courier New" w:cs="Courier New"/>
          <w:sz w:val="24"/>
          <w:szCs w:val="24"/>
          <w:rPrChange w:id="123"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24" w:author="Rainer Krug" w:date="2025-10-17T11:49:00Z" w16du:dateUtc="2025-10-17T09:49:00Z">
            <w:rPr>
              <w:rFonts w:ascii="Times New Roman" w:eastAsia="Times New Roman" w:hAnsi="Times New Roman" w:cs="Times New Roman"/>
              <w:sz w:val="24"/>
              <w:szCs w:val="24"/>
            </w:rPr>
          </w:rPrChange>
        </w:rPr>
        <w:t>"land-sea connectivity"</w:t>
      </w:r>
      <w:r w:rsidR="006D00D2" w:rsidRPr="0096787E">
        <w:rPr>
          <w:rFonts w:ascii="Courier New" w:eastAsia="Times New Roman" w:hAnsi="Courier New" w:cs="Courier New"/>
          <w:sz w:val="24"/>
          <w:szCs w:val="24"/>
          <w:rPrChange w:id="125"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26" w:author="Rainer Krug" w:date="2025-10-17T11:49:00Z" w16du:dateUtc="2025-10-17T09:49:00Z">
            <w:rPr>
              <w:rFonts w:ascii="Times New Roman" w:eastAsia="Times New Roman" w:hAnsi="Times New Roman" w:cs="Times New Roman"/>
              <w:sz w:val="24"/>
              <w:szCs w:val="24"/>
            </w:rPr>
          </w:rPrChange>
        </w:rPr>
        <w:t>"terrestrial connectivity"</w:t>
      </w:r>
      <w:r w:rsidR="006D00D2" w:rsidRPr="0096787E">
        <w:rPr>
          <w:rFonts w:ascii="Courier New" w:eastAsia="Times New Roman" w:hAnsi="Courier New" w:cs="Courier New"/>
          <w:sz w:val="24"/>
          <w:szCs w:val="24"/>
          <w:rPrChange w:id="127"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28" w:author="Rainer Krug" w:date="2025-10-17T11:49:00Z" w16du:dateUtc="2025-10-17T09:49:00Z">
            <w:rPr>
              <w:rFonts w:ascii="Times New Roman" w:eastAsia="Times New Roman" w:hAnsi="Times New Roman" w:cs="Times New Roman"/>
              <w:sz w:val="24"/>
              <w:szCs w:val="24"/>
            </w:rPr>
          </w:rPrChange>
        </w:rPr>
        <w:t>"marine connectivity"</w:t>
      </w:r>
      <w:r w:rsidR="006D00D2" w:rsidRPr="0096787E">
        <w:rPr>
          <w:rFonts w:ascii="Courier New" w:eastAsia="Times New Roman" w:hAnsi="Courier New" w:cs="Courier New"/>
          <w:sz w:val="24"/>
          <w:szCs w:val="24"/>
          <w:rPrChange w:id="129"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30" w:author="Rainer Krug" w:date="2025-10-17T11:49:00Z" w16du:dateUtc="2025-10-17T09:49:00Z">
            <w:rPr>
              <w:rFonts w:ascii="Times New Roman" w:eastAsia="Times New Roman" w:hAnsi="Times New Roman" w:cs="Times New Roman"/>
              <w:sz w:val="24"/>
              <w:szCs w:val="24"/>
            </w:rPr>
          </w:rPrChange>
        </w:rPr>
        <w:t>"freshwater connectivity"</w:t>
      </w:r>
      <w:r w:rsidR="006D00D2" w:rsidRPr="0096787E">
        <w:rPr>
          <w:rFonts w:ascii="Courier New" w:eastAsia="Times New Roman" w:hAnsi="Courier New" w:cs="Courier New"/>
          <w:sz w:val="24"/>
          <w:szCs w:val="24"/>
          <w:rPrChange w:id="131"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32" w:author="Rainer Krug" w:date="2025-10-17T11:49:00Z" w16du:dateUtc="2025-10-17T09:49:00Z">
            <w:rPr>
              <w:rFonts w:ascii="Times New Roman" w:eastAsia="Times New Roman" w:hAnsi="Times New Roman" w:cs="Times New Roman"/>
              <w:sz w:val="24"/>
              <w:szCs w:val="24"/>
            </w:rPr>
          </w:rPrChange>
        </w:rPr>
        <w:t>"riverscape connectivity"</w:t>
      </w:r>
      <w:r w:rsidR="006D00D2" w:rsidRPr="0096787E">
        <w:rPr>
          <w:rFonts w:ascii="Courier New" w:eastAsia="Times New Roman" w:hAnsi="Courier New" w:cs="Courier New"/>
          <w:sz w:val="24"/>
          <w:szCs w:val="24"/>
          <w:rPrChange w:id="133"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34" w:author="Rainer Krug" w:date="2025-10-17T11:49:00Z" w16du:dateUtc="2025-10-17T09:49:00Z">
            <w:rPr>
              <w:rFonts w:ascii="Times New Roman" w:eastAsia="Times New Roman" w:hAnsi="Times New Roman" w:cs="Times New Roman"/>
              <w:sz w:val="24"/>
              <w:szCs w:val="24"/>
            </w:rPr>
          </w:rPrChange>
        </w:rPr>
        <w:t>"pelagic connectivity"</w:t>
      </w:r>
      <w:r w:rsidR="006D00D2" w:rsidRPr="0096787E">
        <w:rPr>
          <w:rFonts w:ascii="Courier New" w:eastAsia="Times New Roman" w:hAnsi="Courier New" w:cs="Courier New"/>
          <w:sz w:val="24"/>
          <w:szCs w:val="24"/>
          <w:rPrChange w:id="135"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36" w:author="Rainer Krug" w:date="2025-10-17T11:49:00Z" w16du:dateUtc="2025-10-17T09:49:00Z">
            <w:rPr>
              <w:rFonts w:ascii="Times New Roman" w:eastAsia="Times New Roman" w:hAnsi="Times New Roman" w:cs="Times New Roman"/>
              <w:sz w:val="24"/>
              <w:szCs w:val="24"/>
            </w:rPr>
          </w:rPrChange>
        </w:rPr>
        <w:t>"coastal connectivity"</w:t>
      </w:r>
      <w:r w:rsidR="006D00D2" w:rsidRPr="0096787E">
        <w:rPr>
          <w:rFonts w:ascii="Courier New" w:eastAsia="Times New Roman" w:hAnsi="Courier New" w:cs="Courier New"/>
          <w:sz w:val="24"/>
          <w:szCs w:val="24"/>
          <w:rPrChange w:id="137"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38" w:author="Rainer Krug" w:date="2025-10-17T11:49:00Z" w16du:dateUtc="2025-10-17T09:49:00Z">
            <w:rPr>
              <w:rFonts w:ascii="Times New Roman" w:eastAsia="Times New Roman" w:hAnsi="Times New Roman" w:cs="Times New Roman"/>
              <w:sz w:val="24"/>
              <w:szCs w:val="24"/>
            </w:rPr>
          </w:rPrChange>
        </w:rPr>
        <w:t>"genetic connectivity"</w:t>
      </w:r>
      <w:r w:rsidR="006D00D2" w:rsidRPr="0096787E">
        <w:rPr>
          <w:rFonts w:ascii="Courier New" w:eastAsia="Times New Roman" w:hAnsi="Courier New" w:cs="Courier New"/>
          <w:sz w:val="24"/>
          <w:szCs w:val="24"/>
          <w:rPrChange w:id="139"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40" w:author="Rainer Krug" w:date="2025-10-17T11:49:00Z" w16du:dateUtc="2025-10-17T09:49:00Z">
            <w:rPr>
              <w:rFonts w:ascii="Times New Roman" w:eastAsia="Times New Roman" w:hAnsi="Times New Roman" w:cs="Times New Roman"/>
              <w:sz w:val="24"/>
              <w:szCs w:val="24"/>
            </w:rPr>
          </w:rPrChange>
        </w:rPr>
        <w:t>"socio-ecological resilience connectivity"</w:t>
      </w:r>
      <w:r w:rsidR="006D00D2" w:rsidRPr="0096787E">
        <w:rPr>
          <w:rFonts w:ascii="Courier New" w:eastAsia="Times New Roman" w:hAnsi="Courier New" w:cs="Courier New"/>
          <w:sz w:val="24"/>
          <w:szCs w:val="24"/>
          <w:rPrChange w:id="141"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42" w:author="Rainer Krug" w:date="2025-10-17T11:49:00Z" w16du:dateUtc="2025-10-17T09:49:00Z">
            <w:rPr>
              <w:rFonts w:ascii="Times New Roman" w:eastAsia="Times New Roman" w:hAnsi="Times New Roman" w:cs="Times New Roman"/>
              <w:sz w:val="24"/>
              <w:szCs w:val="24"/>
            </w:rPr>
          </w:rPrChange>
        </w:rPr>
        <w:t>"population connectivity"</w:t>
      </w:r>
      <w:r w:rsidR="006D00D2" w:rsidRPr="0096787E">
        <w:rPr>
          <w:rFonts w:ascii="Courier New" w:eastAsia="Times New Roman" w:hAnsi="Courier New" w:cs="Courier New"/>
          <w:sz w:val="24"/>
          <w:szCs w:val="24"/>
          <w:rPrChange w:id="143"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44" w:author="Rainer Krug" w:date="2025-10-17T11:49:00Z" w16du:dateUtc="2025-10-17T09:49:00Z">
            <w:rPr>
              <w:rFonts w:ascii="Times New Roman" w:eastAsia="Times New Roman" w:hAnsi="Times New Roman" w:cs="Times New Roman"/>
              <w:sz w:val="24"/>
              <w:szCs w:val="24"/>
            </w:rPr>
          </w:rPrChange>
        </w:rPr>
        <w:t>"ecological networks"</w:t>
      </w:r>
      <w:r w:rsidR="006D00D2" w:rsidRPr="0096787E">
        <w:rPr>
          <w:rFonts w:ascii="Courier New" w:eastAsia="Times New Roman" w:hAnsi="Courier New" w:cs="Courier New"/>
          <w:sz w:val="24"/>
          <w:szCs w:val="24"/>
          <w:rPrChange w:id="145"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46" w:author="Rainer Krug" w:date="2025-10-17T11:49:00Z" w16du:dateUtc="2025-10-17T09:49:00Z">
            <w:rPr>
              <w:rFonts w:ascii="Times New Roman" w:eastAsia="Times New Roman" w:hAnsi="Times New Roman" w:cs="Times New Roman"/>
              <w:sz w:val="24"/>
              <w:szCs w:val="24"/>
            </w:rPr>
          </w:rPrChange>
        </w:rPr>
        <w:t>"spatial prioritization"</w:t>
      </w:r>
      <w:r w:rsidR="006D00D2" w:rsidRPr="0096787E">
        <w:rPr>
          <w:rFonts w:ascii="Courier New" w:eastAsia="Times New Roman" w:hAnsi="Courier New" w:cs="Courier New"/>
          <w:sz w:val="24"/>
          <w:szCs w:val="24"/>
          <w:rPrChange w:id="147"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48" w:author="Rainer Krug" w:date="2025-10-17T11:49:00Z" w16du:dateUtc="2025-10-17T09:49:00Z">
            <w:rPr>
              <w:rFonts w:ascii="Times New Roman" w:eastAsia="Times New Roman" w:hAnsi="Times New Roman" w:cs="Times New Roman"/>
              <w:sz w:val="24"/>
              <w:szCs w:val="24"/>
            </w:rPr>
          </w:rPrChange>
        </w:rPr>
        <w:t>"spatial conservation prioritization"</w:t>
      </w:r>
      <w:r w:rsidR="006D00D2" w:rsidRPr="0096787E">
        <w:rPr>
          <w:rFonts w:ascii="Courier New" w:eastAsia="Times New Roman" w:hAnsi="Courier New" w:cs="Courier New"/>
          <w:sz w:val="24"/>
          <w:szCs w:val="24"/>
          <w:rPrChange w:id="149"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50" w:author="Rainer Krug" w:date="2025-10-17T11:49:00Z" w16du:dateUtc="2025-10-17T09:49:00Z">
            <w:rPr>
              <w:rFonts w:ascii="Times New Roman" w:eastAsia="Times New Roman" w:hAnsi="Times New Roman" w:cs="Times New Roman"/>
              <w:sz w:val="24"/>
              <w:szCs w:val="24"/>
            </w:rPr>
          </w:rPrChange>
        </w:rPr>
        <w:t>"spatial conservation planning"</w:t>
      </w:r>
      <w:r w:rsidR="006D00D2" w:rsidRPr="0096787E">
        <w:rPr>
          <w:rFonts w:ascii="Courier New" w:eastAsia="Times New Roman" w:hAnsi="Courier New" w:cs="Courier New"/>
          <w:sz w:val="24"/>
          <w:szCs w:val="24"/>
          <w:rPrChange w:id="151"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52" w:author="Rainer Krug" w:date="2025-10-17T11:49:00Z" w16du:dateUtc="2025-10-17T09:49:00Z">
            <w:rPr>
              <w:rFonts w:ascii="Times New Roman" w:eastAsia="Times New Roman" w:hAnsi="Times New Roman" w:cs="Times New Roman"/>
              <w:sz w:val="24"/>
              <w:szCs w:val="24"/>
            </w:rPr>
          </w:rPrChange>
        </w:rPr>
        <w:t>"reserve design"</w:t>
      </w:r>
      <w:r w:rsidR="006D00D2" w:rsidRPr="0096787E">
        <w:rPr>
          <w:rFonts w:ascii="Courier New" w:eastAsia="Times New Roman" w:hAnsi="Courier New" w:cs="Courier New"/>
          <w:sz w:val="24"/>
          <w:szCs w:val="24"/>
          <w:rPrChange w:id="153"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54" w:author="Rainer Krug" w:date="2025-10-17T11:49:00Z" w16du:dateUtc="2025-10-17T09:49:00Z">
            <w:rPr>
              <w:rFonts w:ascii="Times New Roman" w:eastAsia="Times New Roman" w:hAnsi="Times New Roman" w:cs="Times New Roman"/>
              <w:sz w:val="24"/>
              <w:szCs w:val="24"/>
            </w:rPr>
          </w:rPrChange>
        </w:rPr>
        <w:t>"conservation planning"</w:t>
      </w:r>
      <w:r w:rsidR="006D00D2" w:rsidRPr="0096787E">
        <w:rPr>
          <w:rFonts w:ascii="Courier New" w:eastAsia="Times New Roman" w:hAnsi="Courier New" w:cs="Courier New"/>
          <w:sz w:val="24"/>
          <w:szCs w:val="24"/>
          <w:rPrChange w:id="155"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56" w:author="Rainer Krug" w:date="2025-10-17T11:49:00Z" w16du:dateUtc="2025-10-17T09:49:00Z">
            <w:rPr>
              <w:rFonts w:ascii="Times New Roman" w:eastAsia="Times New Roman" w:hAnsi="Times New Roman" w:cs="Times New Roman"/>
              <w:sz w:val="24"/>
              <w:szCs w:val="24"/>
            </w:rPr>
          </w:rPrChange>
        </w:rPr>
        <w:t>"territorial planning"</w:t>
      </w:r>
      <w:r w:rsidR="006D00D2" w:rsidRPr="0096787E">
        <w:rPr>
          <w:rFonts w:ascii="Courier New" w:eastAsia="Times New Roman" w:hAnsi="Courier New" w:cs="Courier New"/>
          <w:sz w:val="24"/>
          <w:szCs w:val="24"/>
          <w:rPrChange w:id="157"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58" w:author="Rainer Krug" w:date="2025-10-17T11:49:00Z" w16du:dateUtc="2025-10-17T09:49:00Z">
            <w:rPr>
              <w:rFonts w:ascii="Times New Roman" w:eastAsia="Times New Roman" w:hAnsi="Times New Roman" w:cs="Times New Roman"/>
              <w:sz w:val="24"/>
              <w:szCs w:val="24"/>
            </w:rPr>
          </w:rPrChange>
        </w:rPr>
        <w:t>"marine spatial planning"</w:t>
      </w:r>
      <w:r w:rsidR="006D00D2" w:rsidRPr="0096787E">
        <w:rPr>
          <w:rFonts w:ascii="Courier New" w:eastAsia="Times New Roman" w:hAnsi="Courier New" w:cs="Courier New"/>
          <w:sz w:val="24"/>
          <w:szCs w:val="24"/>
          <w:rPrChange w:id="159"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60" w:author="Rainer Krug" w:date="2025-10-17T11:49:00Z" w16du:dateUtc="2025-10-17T09:49:00Z">
            <w:rPr>
              <w:rFonts w:ascii="Times New Roman" w:eastAsia="Times New Roman" w:hAnsi="Times New Roman" w:cs="Times New Roman"/>
              <w:sz w:val="24"/>
              <w:szCs w:val="24"/>
            </w:rPr>
          </w:rPrChange>
        </w:rPr>
        <w:t>"nature based solutions"</w:t>
      </w:r>
      <w:r w:rsidR="006D00D2" w:rsidRPr="0096787E">
        <w:rPr>
          <w:rFonts w:ascii="Courier New" w:eastAsia="Times New Roman" w:hAnsi="Courier New" w:cs="Courier New"/>
          <w:sz w:val="24"/>
          <w:szCs w:val="24"/>
          <w:rPrChange w:id="161"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62" w:author="Rainer Krug" w:date="2025-10-17T11:49:00Z" w16du:dateUtc="2025-10-17T09:49:00Z">
            <w:rPr>
              <w:rFonts w:ascii="Times New Roman" w:eastAsia="Times New Roman" w:hAnsi="Times New Roman" w:cs="Times New Roman"/>
              <w:sz w:val="24"/>
              <w:szCs w:val="24"/>
            </w:rPr>
          </w:rPrChange>
        </w:rPr>
        <w:t>"spatial forest planning"</w:t>
      </w:r>
      <w:r w:rsidR="006D00D2" w:rsidRPr="0096787E">
        <w:rPr>
          <w:rFonts w:ascii="Courier New" w:eastAsia="Times New Roman" w:hAnsi="Courier New" w:cs="Courier New"/>
          <w:sz w:val="24"/>
          <w:szCs w:val="24"/>
          <w:rPrChange w:id="163"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64" w:author="Rainer Krug" w:date="2025-10-17T11:49:00Z" w16du:dateUtc="2025-10-17T09:49:00Z">
            <w:rPr>
              <w:rFonts w:ascii="Times New Roman" w:eastAsia="Times New Roman" w:hAnsi="Times New Roman" w:cs="Times New Roman"/>
              <w:sz w:val="24"/>
              <w:szCs w:val="24"/>
            </w:rPr>
          </w:rPrChange>
        </w:rPr>
        <w:t>"agricultural management planning"</w:t>
      </w:r>
      <w:r w:rsidR="006D00D2" w:rsidRPr="0096787E">
        <w:rPr>
          <w:rFonts w:ascii="Courier New" w:eastAsia="Times New Roman" w:hAnsi="Courier New" w:cs="Courier New"/>
          <w:sz w:val="24"/>
          <w:szCs w:val="24"/>
          <w:rPrChange w:id="165" w:author="Rainer Krug" w:date="2025-10-17T11:49:00Z" w16du:dateUtc="2025-10-17T09:49:00Z">
            <w:rPr>
              <w:rFonts w:ascii="Times New Roman" w:eastAsia="Times New Roman" w:hAnsi="Times New Roman" w:cs="Times New Roman"/>
              <w:sz w:val="24"/>
              <w:szCs w:val="24"/>
            </w:rPr>
          </w:rPrChange>
        </w:rPr>
        <w:t xml:space="preserve"> OR </w:t>
      </w:r>
      <w:r w:rsidR="006E0CD5" w:rsidRPr="0096787E">
        <w:rPr>
          <w:rFonts w:ascii="Courier New" w:eastAsia="Times New Roman" w:hAnsi="Courier New" w:cs="Courier New"/>
          <w:sz w:val="24"/>
          <w:szCs w:val="24"/>
          <w:rPrChange w:id="166" w:author="Rainer Krug" w:date="2025-10-17T11:49:00Z" w16du:dateUtc="2025-10-17T09:49:00Z">
            <w:rPr>
              <w:rFonts w:ascii="Times New Roman" w:eastAsia="Times New Roman" w:hAnsi="Times New Roman" w:cs="Times New Roman"/>
              <w:sz w:val="24"/>
              <w:szCs w:val="24"/>
            </w:rPr>
          </w:rPrChange>
        </w:rPr>
        <w:t>"spatial development"</w:t>
      </w:r>
      <w:r w:rsidR="006D00D2" w:rsidRPr="0096787E">
        <w:rPr>
          <w:rFonts w:ascii="Courier New" w:eastAsia="Times New Roman" w:hAnsi="Courier New" w:cs="Courier New"/>
          <w:sz w:val="24"/>
          <w:szCs w:val="24"/>
          <w:rPrChange w:id="167" w:author="Rainer Krug" w:date="2025-10-17T11:49:00Z" w16du:dateUtc="2025-10-17T09:49:00Z">
            <w:rPr>
              <w:rFonts w:ascii="Times New Roman" w:eastAsia="Times New Roman" w:hAnsi="Times New Roman" w:cs="Times New Roman"/>
              <w:sz w:val="24"/>
              <w:szCs w:val="24"/>
            </w:rPr>
          </w:rPrChange>
        </w:rPr>
        <w:t xml:space="preserve"> </w:t>
      </w:r>
      <w:r w:rsidR="003B5E8E" w:rsidRPr="0096787E">
        <w:rPr>
          <w:rFonts w:ascii="Courier New" w:eastAsia="Times New Roman" w:hAnsi="Courier New" w:cs="Courier New"/>
          <w:sz w:val="24"/>
          <w:szCs w:val="24"/>
          <w:rPrChange w:id="168" w:author="Rainer Krug" w:date="2025-10-17T11:49:00Z" w16du:dateUtc="2025-10-17T09:49:00Z">
            <w:rPr>
              <w:rFonts w:ascii="Times New Roman" w:eastAsia="Times New Roman" w:hAnsi="Times New Roman" w:cs="Times New Roman"/>
              <w:sz w:val="24"/>
              <w:szCs w:val="24"/>
            </w:rPr>
          </w:rPrChange>
        </w:rPr>
        <w:t xml:space="preserve">OR “ecosystem-based management” OR “integrated spatial planning”, </w:t>
      </w:r>
      <w:r w:rsidR="001B7144" w:rsidRPr="0096787E">
        <w:rPr>
          <w:rFonts w:ascii="Courier New" w:eastAsia="Times New Roman" w:hAnsi="Courier New" w:cs="Courier New"/>
          <w:sz w:val="24"/>
          <w:szCs w:val="24"/>
          <w:rPrChange w:id="169" w:author="Rainer Krug" w:date="2025-10-17T11:49:00Z" w16du:dateUtc="2025-10-17T09:49:00Z">
            <w:rPr>
              <w:rFonts w:ascii="Times New Roman" w:eastAsia="Times New Roman" w:hAnsi="Times New Roman" w:cs="Times New Roman"/>
              <w:sz w:val="24"/>
              <w:szCs w:val="24"/>
            </w:rPr>
          </w:rPrChange>
        </w:rPr>
        <w:t>OR</w:t>
      </w:r>
      <w:r w:rsidR="003B5E8E" w:rsidRPr="0096787E">
        <w:rPr>
          <w:rFonts w:ascii="Courier New" w:eastAsia="Times New Roman" w:hAnsi="Courier New" w:cs="Courier New"/>
          <w:sz w:val="24"/>
          <w:szCs w:val="24"/>
          <w:rPrChange w:id="170" w:author="Rainer Krug" w:date="2025-10-17T11:49:00Z" w16du:dateUtc="2025-10-17T09:49:00Z">
            <w:rPr>
              <w:rFonts w:ascii="Times New Roman" w:eastAsia="Times New Roman" w:hAnsi="Times New Roman" w:cs="Times New Roman"/>
              <w:sz w:val="24"/>
              <w:szCs w:val="24"/>
            </w:rPr>
          </w:rPrChange>
        </w:rPr>
        <w:t xml:space="preserve"> “place-based planning”</w:t>
      </w:r>
      <w:r w:rsidR="001B7144" w:rsidRPr="0096787E">
        <w:rPr>
          <w:rFonts w:ascii="Courier New" w:eastAsia="Times New Roman" w:hAnsi="Courier New" w:cs="Courier New"/>
          <w:sz w:val="24"/>
          <w:szCs w:val="24"/>
          <w:rPrChange w:id="171" w:author="Rainer Krug" w:date="2025-10-17T11:49:00Z" w16du:dateUtc="2025-10-17T09:49:00Z">
            <w:rPr>
              <w:rFonts w:ascii="Times New Roman" w:eastAsia="Times New Roman" w:hAnsi="Times New Roman" w:cs="Times New Roman"/>
              <w:sz w:val="24"/>
              <w:szCs w:val="24"/>
            </w:rPr>
          </w:rPrChange>
        </w:rPr>
        <w:t xml:space="preserve"> OR</w:t>
      </w:r>
      <w:r w:rsidR="003B5E8E" w:rsidRPr="0096787E">
        <w:rPr>
          <w:rFonts w:ascii="Courier New" w:eastAsia="Times New Roman" w:hAnsi="Courier New" w:cs="Courier New"/>
          <w:sz w:val="24"/>
          <w:szCs w:val="24"/>
          <w:rPrChange w:id="172" w:author="Rainer Krug" w:date="2025-10-17T11:49:00Z" w16du:dateUtc="2025-10-17T09:49:00Z">
            <w:rPr>
              <w:rFonts w:ascii="Times New Roman" w:eastAsia="Times New Roman" w:hAnsi="Times New Roman" w:cs="Times New Roman"/>
              <w:sz w:val="24"/>
              <w:szCs w:val="24"/>
            </w:rPr>
          </w:rPrChange>
        </w:rPr>
        <w:t xml:space="preserve"> “ecological networks”</w:t>
      </w:r>
      <w:r w:rsidR="001B7144" w:rsidRPr="0096787E">
        <w:rPr>
          <w:rFonts w:ascii="Courier New" w:eastAsia="Times New Roman" w:hAnsi="Courier New" w:cs="Courier New"/>
          <w:sz w:val="24"/>
          <w:szCs w:val="24"/>
          <w:rPrChange w:id="173" w:author="Rainer Krug" w:date="2025-10-17T11:49:00Z" w16du:dateUtc="2025-10-17T09:49:00Z">
            <w:rPr>
              <w:rFonts w:ascii="Times New Roman" w:eastAsia="Times New Roman" w:hAnsi="Times New Roman" w:cs="Times New Roman"/>
              <w:sz w:val="24"/>
              <w:szCs w:val="24"/>
            </w:rPr>
          </w:rPrChange>
        </w:rPr>
        <w:t xml:space="preserve"> OR</w:t>
      </w:r>
      <w:r w:rsidR="003B5E8E" w:rsidRPr="0096787E">
        <w:rPr>
          <w:rFonts w:ascii="Courier New" w:eastAsia="Times New Roman" w:hAnsi="Courier New" w:cs="Courier New"/>
          <w:sz w:val="24"/>
          <w:szCs w:val="24"/>
          <w:rPrChange w:id="174" w:author="Rainer Krug" w:date="2025-10-17T11:49:00Z" w16du:dateUtc="2025-10-17T09:49:00Z">
            <w:rPr>
              <w:rFonts w:ascii="Times New Roman" w:eastAsia="Times New Roman" w:hAnsi="Times New Roman" w:cs="Times New Roman"/>
              <w:sz w:val="24"/>
              <w:szCs w:val="24"/>
            </w:rPr>
          </w:rPrChange>
        </w:rPr>
        <w:t xml:space="preserve"> “green infrastructure”</w:t>
      </w:r>
      <w:r w:rsidR="001B7144" w:rsidRPr="0096787E">
        <w:rPr>
          <w:rFonts w:ascii="Courier New" w:eastAsia="Times New Roman" w:hAnsi="Courier New" w:cs="Courier New"/>
          <w:sz w:val="24"/>
          <w:szCs w:val="24"/>
          <w:rPrChange w:id="175" w:author="Rainer Krug" w:date="2025-10-17T11:49:00Z" w16du:dateUtc="2025-10-17T09:49:00Z">
            <w:rPr>
              <w:rFonts w:ascii="Times New Roman" w:eastAsia="Times New Roman" w:hAnsi="Times New Roman" w:cs="Times New Roman"/>
              <w:sz w:val="24"/>
              <w:szCs w:val="24"/>
            </w:rPr>
          </w:rPrChange>
        </w:rPr>
        <w:t xml:space="preserve"> OR "blue infrastructure" OR</w:t>
      </w:r>
      <w:r w:rsidR="003B5E8E" w:rsidRPr="0096787E">
        <w:rPr>
          <w:rFonts w:ascii="Courier New" w:eastAsia="Times New Roman" w:hAnsi="Courier New" w:cs="Courier New"/>
          <w:sz w:val="24"/>
          <w:szCs w:val="24"/>
          <w:rPrChange w:id="176" w:author="Rainer Krug" w:date="2025-10-17T11:49:00Z" w16du:dateUtc="2025-10-17T09:49:00Z">
            <w:rPr>
              <w:rFonts w:ascii="Times New Roman" w:eastAsia="Times New Roman" w:hAnsi="Times New Roman" w:cs="Times New Roman"/>
              <w:sz w:val="24"/>
              <w:szCs w:val="24"/>
            </w:rPr>
          </w:rPrChange>
        </w:rPr>
        <w:t xml:space="preserve"> “landscape connectivity”</w:t>
      </w:r>
      <w:r w:rsidR="001B7144" w:rsidRPr="0096787E">
        <w:rPr>
          <w:rFonts w:ascii="Courier New" w:eastAsia="Times New Roman" w:hAnsi="Courier New" w:cs="Courier New"/>
          <w:sz w:val="24"/>
          <w:szCs w:val="24"/>
          <w:rPrChange w:id="177" w:author="Rainer Krug" w:date="2025-10-17T11:49:00Z" w16du:dateUtc="2025-10-17T09:49:00Z">
            <w:rPr>
              <w:rFonts w:ascii="Times New Roman" w:eastAsia="Times New Roman" w:hAnsi="Times New Roman" w:cs="Times New Roman"/>
              <w:sz w:val="24"/>
              <w:szCs w:val="24"/>
            </w:rPr>
          </w:rPrChange>
        </w:rPr>
        <w:t xml:space="preserve"> OR "</w:t>
      </w:r>
      <w:r w:rsidR="003B5E8E" w:rsidRPr="0096787E">
        <w:rPr>
          <w:rFonts w:ascii="Courier New" w:eastAsia="Times New Roman" w:hAnsi="Courier New" w:cs="Courier New"/>
          <w:sz w:val="24"/>
          <w:szCs w:val="24"/>
          <w:rPrChange w:id="178" w:author="Rainer Krug" w:date="2025-10-17T11:49:00Z" w16du:dateUtc="2025-10-17T09:49:00Z">
            <w:rPr>
              <w:rFonts w:ascii="Times New Roman" w:eastAsia="Times New Roman" w:hAnsi="Times New Roman" w:cs="Times New Roman"/>
              <w:sz w:val="24"/>
              <w:szCs w:val="24"/>
            </w:rPr>
          </w:rPrChange>
        </w:rPr>
        <w:t>ecosystem restoration”</w:t>
      </w:r>
      <w:r w:rsidR="001B7144" w:rsidRPr="0096787E">
        <w:rPr>
          <w:rFonts w:ascii="Courier New" w:eastAsia="Times New Roman" w:hAnsi="Courier New" w:cs="Courier New"/>
          <w:sz w:val="24"/>
          <w:szCs w:val="24"/>
          <w:rPrChange w:id="179" w:author="Rainer Krug" w:date="2025-10-17T11:49:00Z" w16du:dateUtc="2025-10-17T09:49:00Z">
            <w:rPr>
              <w:rFonts w:ascii="Times New Roman" w:eastAsia="Times New Roman" w:hAnsi="Times New Roman" w:cs="Times New Roman"/>
              <w:sz w:val="24"/>
              <w:szCs w:val="24"/>
            </w:rPr>
          </w:rPrChange>
        </w:rPr>
        <w:t xml:space="preserve"> OR</w:t>
      </w:r>
      <w:r w:rsidR="003B5E8E" w:rsidRPr="0096787E">
        <w:rPr>
          <w:rFonts w:ascii="Courier New" w:eastAsia="Times New Roman" w:hAnsi="Courier New" w:cs="Courier New"/>
          <w:sz w:val="24"/>
          <w:szCs w:val="24"/>
          <w:rPrChange w:id="180" w:author="Rainer Krug" w:date="2025-10-17T11:49:00Z" w16du:dateUtc="2025-10-17T09:49:00Z">
            <w:rPr>
              <w:rFonts w:ascii="Times New Roman" w:eastAsia="Times New Roman" w:hAnsi="Times New Roman" w:cs="Times New Roman"/>
              <w:sz w:val="24"/>
              <w:szCs w:val="24"/>
            </w:rPr>
          </w:rPrChange>
        </w:rPr>
        <w:t xml:space="preserve"> “landscape restoration”</w:t>
      </w:r>
      <w:r w:rsidR="001B7144" w:rsidRPr="0096787E">
        <w:rPr>
          <w:rFonts w:ascii="Courier New" w:eastAsia="Times New Roman" w:hAnsi="Courier New" w:cs="Courier New"/>
          <w:sz w:val="24"/>
          <w:szCs w:val="24"/>
          <w:rPrChange w:id="181" w:author="Rainer Krug" w:date="2025-10-17T11:49:00Z" w16du:dateUtc="2025-10-17T09:49:00Z">
            <w:rPr>
              <w:rFonts w:ascii="Times New Roman" w:eastAsia="Times New Roman" w:hAnsi="Times New Roman" w:cs="Times New Roman"/>
              <w:sz w:val="24"/>
              <w:szCs w:val="24"/>
            </w:rPr>
          </w:rPrChange>
        </w:rPr>
        <w:t xml:space="preserve"> OR </w:t>
      </w:r>
      <w:r w:rsidR="003B5E8E" w:rsidRPr="0096787E">
        <w:rPr>
          <w:rFonts w:ascii="Courier New" w:eastAsia="Times New Roman" w:hAnsi="Courier New" w:cs="Courier New"/>
          <w:sz w:val="24"/>
          <w:szCs w:val="24"/>
          <w:rPrChange w:id="182" w:author="Rainer Krug" w:date="2025-10-17T11:49:00Z" w16du:dateUtc="2025-10-17T09:49:00Z">
            <w:rPr>
              <w:rFonts w:ascii="Times New Roman" w:eastAsia="Times New Roman" w:hAnsi="Times New Roman" w:cs="Times New Roman"/>
              <w:sz w:val="24"/>
              <w:szCs w:val="24"/>
            </w:rPr>
          </w:rPrChange>
        </w:rPr>
        <w:t>“restoration planning”</w:t>
      </w:r>
      <w:r w:rsidRPr="0096787E">
        <w:rPr>
          <w:rFonts w:ascii="Courier New" w:eastAsia="Times New Roman" w:hAnsi="Courier New" w:cs="Courier New"/>
          <w:sz w:val="24"/>
          <w:szCs w:val="24"/>
          <w:rPrChange w:id="183" w:author="Rainer Krug" w:date="2025-10-17T11:49:00Z" w16du:dateUtc="2025-10-17T09:49:00Z">
            <w:rPr>
              <w:rFonts w:ascii="Times New Roman" w:eastAsia="Times New Roman" w:hAnsi="Times New Roman" w:cs="Times New Roman"/>
              <w:sz w:val="24"/>
              <w:szCs w:val="24"/>
            </w:rPr>
          </w:rPrChange>
        </w:rPr>
        <w:t>)</w:t>
      </w:r>
      <w:r w:rsidR="00D400CE" w:rsidRPr="0096787E">
        <w:rPr>
          <w:rFonts w:ascii="Courier New" w:eastAsia="Times New Roman" w:hAnsi="Courier New" w:cs="Courier New"/>
          <w:sz w:val="24"/>
          <w:szCs w:val="24"/>
          <w:rPrChange w:id="184" w:author="Rainer Krug" w:date="2025-10-17T11:49:00Z" w16du:dateUtc="2025-10-17T09:49:00Z">
            <w:rPr>
              <w:rFonts w:ascii="Times New Roman" w:eastAsia="Times New Roman" w:hAnsi="Times New Roman" w:cs="Times New Roman"/>
              <w:sz w:val="24"/>
              <w:szCs w:val="24"/>
            </w:rPr>
          </w:rPrChange>
        </w:rPr>
        <w:t xml:space="preserve"> </w:t>
      </w:r>
    </w:p>
    <w:p w14:paraId="06CAF8F3" w14:textId="489B8147" w:rsidR="0096787E" w:rsidRPr="0096787E" w:rsidRDefault="00670F8B" w:rsidP="00670F8B">
      <w:pPr>
        <w:rPr>
          <w:ins w:id="185" w:author="Rainer Krug" w:date="2025-10-17T11:49:00Z" w16du:dateUtc="2025-10-17T09:49:00Z"/>
          <w:rFonts w:ascii="Courier New" w:eastAsia="Times New Roman" w:hAnsi="Courier New" w:cs="Courier New"/>
          <w:sz w:val="24"/>
          <w:szCs w:val="24"/>
          <w:rPrChange w:id="186" w:author="Rainer Krug" w:date="2025-10-17T11:49:00Z" w16du:dateUtc="2025-10-17T09:49:00Z">
            <w:rPr>
              <w:ins w:id="187" w:author="Rainer Krug" w:date="2025-10-17T11:49:00Z" w16du:dateUtc="2025-10-17T09:49:00Z"/>
              <w:rFonts w:ascii="Times New Roman" w:eastAsia="Times New Roman" w:hAnsi="Times New Roman" w:cs="Times New Roman"/>
              <w:sz w:val="24"/>
              <w:szCs w:val="24"/>
            </w:rPr>
          </w:rPrChange>
        </w:rPr>
      </w:pPr>
      <w:r w:rsidRPr="0096787E">
        <w:rPr>
          <w:rFonts w:ascii="Courier New" w:eastAsia="Times New Roman" w:hAnsi="Courier New" w:cs="Courier New"/>
          <w:sz w:val="24"/>
          <w:szCs w:val="24"/>
          <w:rPrChange w:id="188" w:author="Rainer Krug" w:date="2025-10-17T11:49:00Z" w16du:dateUtc="2025-10-17T09:49:00Z">
            <w:rPr>
              <w:rFonts w:ascii="Times New Roman" w:eastAsia="Times New Roman" w:hAnsi="Times New Roman" w:cs="Times New Roman"/>
              <w:sz w:val="24"/>
              <w:szCs w:val="24"/>
            </w:rPr>
          </w:rPrChange>
        </w:rPr>
        <w:t xml:space="preserve">AND </w:t>
      </w:r>
    </w:p>
    <w:p w14:paraId="1D563AE4" w14:textId="5DAB117E" w:rsidR="00670F8B" w:rsidRPr="0096787E" w:rsidRDefault="00670F8B" w:rsidP="00670F8B">
      <w:pPr>
        <w:rPr>
          <w:rFonts w:ascii="Courier New" w:eastAsia="Times New Roman" w:hAnsi="Courier New" w:cs="Courier New"/>
          <w:sz w:val="24"/>
          <w:szCs w:val="24"/>
          <w:rPrChange w:id="189" w:author="Rainer Krug" w:date="2025-10-17T11:49:00Z" w16du:dateUtc="2025-10-17T09:49:00Z">
            <w:rPr>
              <w:rFonts w:ascii="Times New Roman" w:eastAsia="Times New Roman" w:hAnsi="Times New Roman" w:cs="Times New Roman"/>
              <w:sz w:val="24"/>
              <w:szCs w:val="24"/>
            </w:rPr>
          </w:rPrChange>
        </w:rPr>
      </w:pPr>
      <w:r w:rsidRPr="0096787E">
        <w:rPr>
          <w:rFonts w:ascii="Courier New" w:eastAsia="Times New Roman" w:hAnsi="Courier New" w:cs="Courier New"/>
          <w:sz w:val="24"/>
          <w:szCs w:val="24"/>
          <w:rPrChange w:id="190" w:author="Rainer Krug" w:date="2025-10-17T11:49:00Z" w16du:dateUtc="2025-10-17T09:49:00Z">
            <w:rPr>
              <w:rFonts w:ascii="Times New Roman" w:eastAsia="Times New Roman" w:hAnsi="Times New Roman" w:cs="Times New Roman"/>
              <w:sz w:val="24"/>
              <w:szCs w:val="24"/>
            </w:rPr>
          </w:rPrChange>
        </w:rPr>
        <w:t>("environ*" OR "</w:t>
      </w:r>
      <w:proofErr w:type="spellStart"/>
      <w:r w:rsidRPr="0096787E">
        <w:rPr>
          <w:rFonts w:ascii="Courier New" w:eastAsia="Times New Roman" w:hAnsi="Courier New" w:cs="Courier New"/>
          <w:sz w:val="24"/>
          <w:szCs w:val="24"/>
          <w:rPrChange w:id="191" w:author="Rainer Krug" w:date="2025-10-17T11:49:00Z" w16du:dateUtc="2025-10-17T09:49:00Z">
            <w:rPr>
              <w:rFonts w:ascii="Times New Roman" w:eastAsia="Times New Roman" w:hAnsi="Times New Roman" w:cs="Times New Roman"/>
              <w:sz w:val="24"/>
              <w:szCs w:val="24"/>
            </w:rPr>
          </w:rPrChange>
        </w:rPr>
        <w:t>conserv</w:t>
      </w:r>
      <w:proofErr w:type="spellEnd"/>
      <w:r w:rsidRPr="0096787E">
        <w:rPr>
          <w:rFonts w:ascii="Courier New" w:eastAsia="Times New Roman" w:hAnsi="Courier New" w:cs="Courier New"/>
          <w:sz w:val="24"/>
          <w:szCs w:val="24"/>
          <w:rPrChange w:id="192" w:author="Rainer Krug" w:date="2025-10-17T11:49:00Z" w16du:dateUtc="2025-10-17T09:49:00Z">
            <w:rPr>
              <w:rFonts w:ascii="Times New Roman" w:eastAsia="Times New Roman" w:hAnsi="Times New Roman" w:cs="Times New Roman"/>
              <w:sz w:val="24"/>
              <w:szCs w:val="24"/>
            </w:rPr>
          </w:rPrChange>
        </w:rPr>
        <w:t>*" OR "</w:t>
      </w:r>
      <w:proofErr w:type="spellStart"/>
      <w:r w:rsidRPr="0096787E">
        <w:rPr>
          <w:rFonts w:ascii="Courier New" w:eastAsia="Times New Roman" w:hAnsi="Courier New" w:cs="Courier New"/>
          <w:sz w:val="24"/>
          <w:szCs w:val="24"/>
          <w:rPrChange w:id="193" w:author="Rainer Krug" w:date="2025-10-17T11:49:00Z" w16du:dateUtc="2025-10-17T09:49:00Z">
            <w:rPr>
              <w:rFonts w:ascii="Times New Roman" w:eastAsia="Times New Roman" w:hAnsi="Times New Roman" w:cs="Times New Roman"/>
              <w:sz w:val="24"/>
              <w:szCs w:val="24"/>
            </w:rPr>
          </w:rPrChange>
        </w:rPr>
        <w:t>biodivers</w:t>
      </w:r>
      <w:proofErr w:type="spellEnd"/>
      <w:r w:rsidRPr="0096787E">
        <w:rPr>
          <w:rFonts w:ascii="Courier New" w:eastAsia="Times New Roman" w:hAnsi="Courier New" w:cs="Courier New"/>
          <w:sz w:val="24"/>
          <w:szCs w:val="24"/>
          <w:rPrChange w:id="194" w:author="Rainer Krug" w:date="2025-10-17T11:49:00Z" w16du:dateUtc="2025-10-17T09:49:00Z">
            <w:rPr>
              <w:rFonts w:ascii="Times New Roman" w:eastAsia="Times New Roman" w:hAnsi="Times New Roman" w:cs="Times New Roman"/>
              <w:sz w:val="24"/>
              <w:szCs w:val="24"/>
            </w:rPr>
          </w:rPrChange>
        </w:rPr>
        <w:t>*" OR “ecosystem*” OR “nature*” OR “planet*” OR “Earth” OR “biosphere” OR habitat* OR “</w:t>
      </w:r>
      <w:proofErr w:type="spellStart"/>
      <w:r w:rsidRPr="0096787E">
        <w:rPr>
          <w:rFonts w:ascii="Courier New" w:eastAsia="Times New Roman" w:hAnsi="Courier New" w:cs="Courier New"/>
          <w:sz w:val="24"/>
          <w:szCs w:val="24"/>
          <w:rPrChange w:id="195" w:author="Rainer Krug" w:date="2025-10-17T11:49:00Z" w16du:dateUtc="2025-10-17T09:49:00Z">
            <w:rPr>
              <w:rFonts w:ascii="Times New Roman" w:eastAsia="Times New Roman" w:hAnsi="Times New Roman" w:cs="Times New Roman"/>
              <w:sz w:val="24"/>
              <w:szCs w:val="24"/>
            </w:rPr>
          </w:rPrChange>
        </w:rPr>
        <w:t>ecolog</w:t>
      </w:r>
      <w:proofErr w:type="spellEnd"/>
      <w:r w:rsidRPr="0096787E">
        <w:rPr>
          <w:rFonts w:ascii="Courier New" w:eastAsia="Times New Roman" w:hAnsi="Courier New" w:cs="Courier New"/>
          <w:sz w:val="24"/>
          <w:szCs w:val="24"/>
          <w:rPrChange w:id="196" w:author="Rainer Krug" w:date="2025-10-17T11:49:00Z" w16du:dateUtc="2025-10-17T09:49:00Z">
            <w:rPr>
              <w:rFonts w:ascii="Times New Roman" w:eastAsia="Times New Roman" w:hAnsi="Times New Roman" w:cs="Times New Roman"/>
              <w:sz w:val="24"/>
              <w:szCs w:val="24"/>
            </w:rPr>
          </w:rPrChange>
        </w:rPr>
        <w:t>*” OR “</w:t>
      </w:r>
      <w:proofErr w:type="spellStart"/>
      <w:r w:rsidRPr="0096787E">
        <w:rPr>
          <w:rFonts w:ascii="Courier New" w:eastAsia="Times New Roman" w:hAnsi="Courier New" w:cs="Courier New"/>
          <w:sz w:val="24"/>
          <w:szCs w:val="24"/>
          <w:rPrChange w:id="197" w:author="Rainer Krug" w:date="2025-10-17T11:49:00Z" w16du:dateUtc="2025-10-17T09:49:00Z">
            <w:rPr>
              <w:rFonts w:ascii="Times New Roman" w:eastAsia="Times New Roman" w:hAnsi="Times New Roman" w:cs="Times New Roman"/>
              <w:sz w:val="24"/>
              <w:szCs w:val="24"/>
            </w:rPr>
          </w:rPrChange>
        </w:rPr>
        <w:t>restor</w:t>
      </w:r>
      <w:proofErr w:type="spellEnd"/>
      <w:r w:rsidRPr="0096787E">
        <w:rPr>
          <w:rFonts w:ascii="Courier New" w:eastAsia="Times New Roman" w:hAnsi="Courier New" w:cs="Courier New"/>
          <w:sz w:val="24"/>
          <w:szCs w:val="24"/>
          <w:rPrChange w:id="198" w:author="Rainer Krug" w:date="2025-10-17T11:49:00Z" w16du:dateUtc="2025-10-17T09:49:00Z">
            <w:rPr>
              <w:rFonts w:ascii="Times New Roman" w:eastAsia="Times New Roman" w:hAnsi="Times New Roman" w:cs="Times New Roman"/>
              <w:sz w:val="24"/>
              <w:szCs w:val="24"/>
            </w:rPr>
          </w:rPrChange>
        </w:rPr>
        <w:t xml:space="preserve">*” OR “specie*” OR ocean* OR "high seas" OR "deep sea" OR coast* OR "protected area*" OR "nature futures framework") </w:t>
      </w:r>
    </w:p>
    <w:p w14:paraId="0000001A" w14:textId="77777777" w:rsidR="005275FA" w:rsidRPr="002A5D04" w:rsidRDefault="005275FA" w:rsidP="00670F8B">
      <w:pPr>
        <w:rPr>
          <w:rFonts w:ascii="Times New Roman" w:eastAsia="Times New Roman" w:hAnsi="Times New Roman" w:cs="Times New Roman"/>
          <w:b/>
          <w:sz w:val="24"/>
          <w:szCs w:val="24"/>
        </w:rPr>
      </w:pPr>
    </w:p>
    <w:p w14:paraId="0000001C" w14:textId="77777777" w:rsidR="005275FA" w:rsidRPr="002A5D04" w:rsidRDefault="005275FA">
      <w:pPr>
        <w:ind w:left="720"/>
        <w:rPr>
          <w:rFonts w:ascii="Times New Roman" w:eastAsia="Times New Roman" w:hAnsi="Times New Roman" w:cs="Times New Roman"/>
          <w:b/>
          <w:sz w:val="24"/>
          <w:szCs w:val="24"/>
        </w:rPr>
      </w:pPr>
    </w:p>
    <w:p w14:paraId="0000001D" w14:textId="6A9A81CF" w:rsidR="005275FA" w:rsidRPr="002A5D04" w:rsidRDefault="0099427C">
      <w:pPr>
        <w:rPr>
          <w:rFonts w:ascii="Times New Roman" w:eastAsia="Times New Roman" w:hAnsi="Times New Roman" w:cs="Times New Roman"/>
          <w:sz w:val="24"/>
          <w:szCs w:val="24"/>
          <w:highlight w:val="white"/>
        </w:rPr>
      </w:pPr>
      <w:r w:rsidRPr="002A5D04">
        <w:rPr>
          <w:rFonts w:ascii="Times New Roman" w:eastAsia="Times New Roman" w:hAnsi="Times New Roman" w:cs="Times New Roman"/>
          <w:b/>
          <w:color w:val="FF0000"/>
          <w:sz w:val="24"/>
          <w:szCs w:val="24"/>
        </w:rPr>
        <w:t xml:space="preserve">Note: </w:t>
      </w:r>
      <w:commentRangeStart w:id="199"/>
      <w:r w:rsidR="00E6721E" w:rsidRPr="002A5D04">
        <w:rPr>
          <w:rFonts w:ascii="Times New Roman" w:eastAsia="Times New Roman" w:hAnsi="Times New Roman" w:cs="Times New Roman"/>
          <w:sz w:val="24"/>
          <w:szCs w:val="24"/>
          <w:highlight w:val="white"/>
        </w:rPr>
        <w:t xml:space="preserve">[use </w:t>
      </w:r>
      <w:commentRangeEnd w:id="199"/>
      <w:r w:rsidRPr="002A5D04">
        <w:rPr>
          <w:rStyle w:val="CommentReference"/>
        </w:rPr>
        <w:commentReference w:id="199"/>
      </w:r>
      <w:r w:rsidR="00E6721E" w:rsidRPr="002A5D04">
        <w:rPr>
          <w:rFonts w:ascii="Times New Roman" w:eastAsia="Times New Roman" w:hAnsi="Times New Roman" w:cs="Times New Roman"/>
          <w:sz w:val="24"/>
          <w:szCs w:val="24"/>
          <w:highlight w:val="white"/>
        </w:rPr>
        <w:t>dictionary suggested by Aidin and used for the Transformative Change Assessment]</w:t>
      </w:r>
    </w:p>
    <w:p w14:paraId="0000001E" w14:textId="77777777" w:rsidR="005275FA" w:rsidRPr="002A5D04" w:rsidRDefault="005275FA">
      <w:pPr>
        <w:rPr>
          <w:rFonts w:ascii="Times New Roman" w:eastAsia="Times New Roman" w:hAnsi="Times New Roman" w:cs="Times New Roman"/>
          <w:sz w:val="24"/>
          <w:szCs w:val="24"/>
          <w:highlight w:val="white"/>
        </w:rPr>
      </w:pPr>
    </w:p>
    <w:p w14:paraId="00000020" w14:textId="77777777" w:rsidR="005275FA" w:rsidRPr="002A5D04" w:rsidRDefault="005275FA">
      <w:pPr>
        <w:ind w:left="720"/>
        <w:rPr>
          <w:rFonts w:ascii="Times New Roman" w:eastAsia="Times New Roman" w:hAnsi="Times New Roman" w:cs="Times New Roman"/>
          <w:i/>
          <w:sz w:val="24"/>
          <w:szCs w:val="24"/>
        </w:rPr>
      </w:pPr>
    </w:p>
    <w:p w14:paraId="16EB83BD" w14:textId="3FE4276E" w:rsidR="2BFCC9B3" w:rsidRPr="002A5D04" w:rsidRDefault="2BFCC9B3" w:rsidP="2BFCC9B3">
      <w:pPr>
        <w:ind w:left="720"/>
        <w:rPr>
          <w:rFonts w:ascii="Times New Roman" w:eastAsia="Times New Roman" w:hAnsi="Times New Roman" w:cs="Times New Roman"/>
          <w:i/>
          <w:iCs/>
          <w:sz w:val="24"/>
          <w:szCs w:val="24"/>
        </w:rPr>
      </w:pPr>
    </w:p>
    <w:p w14:paraId="00000021" w14:textId="79FBB4C4" w:rsidR="005275FA" w:rsidRPr="002A5D04" w:rsidRDefault="00CF66A2">
      <w:pPr>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highlight w:val="green"/>
        </w:rPr>
        <w:t>2n</w:t>
      </w:r>
      <w:r w:rsidR="00E6721E" w:rsidRPr="002A5D04">
        <w:rPr>
          <w:rFonts w:ascii="Times New Roman" w:eastAsia="Times New Roman" w:hAnsi="Times New Roman" w:cs="Times New Roman"/>
          <w:b/>
          <w:sz w:val="24"/>
          <w:szCs w:val="24"/>
          <w:highlight w:val="green"/>
        </w:rPr>
        <w:t>d LEVEL</w:t>
      </w:r>
      <w:r w:rsidRPr="002A5D04">
        <w:rPr>
          <w:rFonts w:ascii="Times New Roman" w:eastAsia="Times New Roman" w:hAnsi="Times New Roman" w:cs="Times New Roman"/>
          <w:b/>
          <w:sz w:val="24"/>
          <w:szCs w:val="24"/>
        </w:rPr>
        <w:t>: Chapter and section-specific refinements of the 1</w:t>
      </w:r>
      <w:r w:rsidRPr="002A5D04">
        <w:rPr>
          <w:rFonts w:ascii="Times New Roman" w:eastAsia="Times New Roman" w:hAnsi="Times New Roman" w:cs="Times New Roman"/>
          <w:b/>
          <w:sz w:val="24"/>
          <w:szCs w:val="24"/>
          <w:vertAlign w:val="superscript"/>
        </w:rPr>
        <w:t>st</w:t>
      </w:r>
      <w:r w:rsidRPr="002A5D04">
        <w:rPr>
          <w:rFonts w:ascii="Times New Roman" w:eastAsia="Times New Roman" w:hAnsi="Times New Roman" w:cs="Times New Roman"/>
          <w:b/>
          <w:sz w:val="24"/>
          <w:szCs w:val="24"/>
        </w:rPr>
        <w:t xml:space="preserve"> level search</w:t>
      </w:r>
      <w:r w:rsidR="00E6721E" w:rsidRPr="002A5D04">
        <w:rPr>
          <w:rFonts w:ascii="Times New Roman" w:eastAsia="Times New Roman" w:hAnsi="Times New Roman" w:cs="Times New Roman"/>
          <w:b/>
          <w:sz w:val="24"/>
          <w:szCs w:val="24"/>
        </w:rPr>
        <w:t xml:space="preserve">  </w:t>
      </w:r>
    </w:p>
    <w:p w14:paraId="00000022" w14:textId="77777777" w:rsidR="005275FA" w:rsidRPr="002A5D04" w:rsidRDefault="005275FA">
      <w:pPr>
        <w:ind w:left="720"/>
        <w:rPr>
          <w:rFonts w:ascii="Times New Roman" w:eastAsia="Times New Roman" w:hAnsi="Times New Roman" w:cs="Times New Roman"/>
          <w:b/>
          <w:sz w:val="24"/>
          <w:szCs w:val="24"/>
          <w:shd w:val="clear" w:color="auto" w:fill="FF9900"/>
        </w:rPr>
      </w:pPr>
    </w:p>
    <w:p w14:paraId="00000023" w14:textId="77777777" w:rsidR="005275FA" w:rsidRPr="002A5D04" w:rsidRDefault="005275FA">
      <w:pPr>
        <w:ind w:left="720"/>
        <w:rPr>
          <w:rFonts w:ascii="Times New Roman" w:eastAsia="Times New Roman" w:hAnsi="Times New Roman" w:cs="Times New Roman"/>
          <w:b/>
          <w:sz w:val="24"/>
          <w:szCs w:val="24"/>
          <w:shd w:val="clear" w:color="auto" w:fill="FF9900"/>
        </w:rPr>
      </w:pPr>
    </w:p>
    <w:p w14:paraId="00000024" w14:textId="18C26184"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b/>
          <w:sz w:val="24"/>
          <w:szCs w:val="24"/>
        </w:rPr>
        <w:t xml:space="preserve">AND Keywords for </w:t>
      </w:r>
      <w:r w:rsidRPr="002A5D04">
        <w:rPr>
          <w:rFonts w:ascii="Times New Roman" w:eastAsia="Times New Roman" w:hAnsi="Times New Roman" w:cs="Times New Roman"/>
          <w:b/>
          <w:color w:val="FF0000"/>
          <w:sz w:val="24"/>
          <w:szCs w:val="24"/>
          <w:highlight w:val="yellow"/>
        </w:rPr>
        <w:t>Chapter 1</w:t>
      </w:r>
      <w:r w:rsidRPr="002A5D04">
        <w:rPr>
          <w:rFonts w:ascii="Times New Roman" w:eastAsia="Times New Roman" w:hAnsi="Times New Roman" w:cs="Times New Roman"/>
          <w:b/>
          <w:sz w:val="24"/>
          <w:szCs w:val="24"/>
        </w:rPr>
        <w:t xml:space="preserve"> </w:t>
      </w:r>
    </w:p>
    <w:p w14:paraId="00000025" w14:textId="77777777" w:rsidR="005275FA" w:rsidRPr="002A5D04" w:rsidRDefault="005275FA">
      <w:pPr>
        <w:ind w:left="720"/>
        <w:rPr>
          <w:rFonts w:ascii="Times New Roman" w:eastAsia="Times New Roman" w:hAnsi="Times New Roman" w:cs="Times New Roman"/>
          <w:b/>
          <w:sz w:val="24"/>
          <w:szCs w:val="24"/>
        </w:rPr>
      </w:pPr>
    </w:p>
    <w:p w14:paraId="18527182" w14:textId="79BAF654" w:rsidR="00DD7B9A" w:rsidRPr="002A5D04" w:rsidRDefault="00DD7B9A">
      <w:pPr>
        <w:ind w:left="720"/>
        <w:rPr>
          <w:rFonts w:ascii="Times New Roman" w:eastAsia="Times New Roman" w:hAnsi="Times New Roman" w:cs="Times New Roman"/>
          <w:bCs/>
          <w:sz w:val="24"/>
          <w:szCs w:val="24"/>
        </w:rPr>
      </w:pPr>
      <w:r w:rsidRPr="002A5D04">
        <w:rPr>
          <w:rFonts w:ascii="Times New Roman" w:eastAsia="Times New Roman" w:hAnsi="Times New Roman" w:cs="Times New Roman"/>
          <w:bCs/>
          <w:sz w:val="24"/>
          <w:szCs w:val="24"/>
        </w:rPr>
        <w:t>Keywords (can be multiple sets):</w:t>
      </w:r>
    </w:p>
    <w:p w14:paraId="66CA7573" w14:textId="77777777" w:rsidR="00DD7B9A" w:rsidRPr="002A5D04" w:rsidRDefault="00DD7B9A">
      <w:pPr>
        <w:ind w:left="720"/>
        <w:rPr>
          <w:rFonts w:ascii="Times New Roman" w:eastAsia="Times New Roman" w:hAnsi="Times New Roman" w:cs="Times New Roman"/>
          <w:bCs/>
          <w:sz w:val="24"/>
          <w:szCs w:val="24"/>
        </w:rPr>
      </w:pPr>
    </w:p>
    <w:p w14:paraId="66168B18" w14:textId="5B7240E3" w:rsidR="00DD7B9A" w:rsidRPr="002A5D04" w:rsidRDefault="00DD7B9A">
      <w:pPr>
        <w:ind w:left="720"/>
        <w:rPr>
          <w:rFonts w:ascii="Times New Roman" w:eastAsia="Times New Roman" w:hAnsi="Times New Roman" w:cs="Times New Roman"/>
          <w:bCs/>
          <w:sz w:val="24"/>
          <w:szCs w:val="24"/>
        </w:rPr>
      </w:pPr>
      <w:r w:rsidRPr="002A5D04">
        <w:rPr>
          <w:rFonts w:ascii="Times New Roman" w:eastAsia="Times New Roman" w:hAnsi="Times New Roman" w:cs="Times New Roman"/>
          <w:bCs/>
          <w:sz w:val="24"/>
          <w:szCs w:val="24"/>
        </w:rPr>
        <w:t>Research questions:</w:t>
      </w:r>
    </w:p>
    <w:p w14:paraId="00000026" w14:textId="77777777" w:rsidR="005275FA" w:rsidRPr="002A5D04" w:rsidRDefault="005275FA">
      <w:pPr>
        <w:ind w:left="720"/>
        <w:rPr>
          <w:rFonts w:ascii="Times New Roman" w:eastAsia="Times New Roman" w:hAnsi="Times New Roman" w:cs="Times New Roman"/>
          <w:b/>
          <w:sz w:val="24"/>
          <w:szCs w:val="24"/>
          <w:shd w:val="clear" w:color="auto" w:fill="FF9900"/>
        </w:rPr>
      </w:pPr>
    </w:p>
    <w:p w14:paraId="00000027" w14:textId="1858F1CB"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b/>
          <w:sz w:val="24"/>
          <w:szCs w:val="24"/>
        </w:rPr>
        <w:t xml:space="preserve">AND Keywords for </w:t>
      </w:r>
      <w:r w:rsidRPr="002A5D04">
        <w:rPr>
          <w:rFonts w:ascii="Times New Roman" w:eastAsia="Times New Roman" w:hAnsi="Times New Roman" w:cs="Times New Roman"/>
          <w:b/>
          <w:color w:val="FF0000"/>
          <w:sz w:val="24"/>
          <w:szCs w:val="24"/>
          <w:highlight w:val="yellow"/>
        </w:rPr>
        <w:t>Chapter 2</w:t>
      </w:r>
      <w:r w:rsidRPr="002A5D04">
        <w:rPr>
          <w:rFonts w:ascii="Times New Roman" w:eastAsia="Times New Roman" w:hAnsi="Times New Roman" w:cs="Times New Roman"/>
          <w:b/>
          <w:sz w:val="24"/>
          <w:szCs w:val="24"/>
          <w:highlight w:val="yellow"/>
        </w:rPr>
        <w:t xml:space="preserve"> </w:t>
      </w:r>
    </w:p>
    <w:p w14:paraId="151098D7" w14:textId="2F49017D" w:rsidR="00297429" w:rsidRPr="002A5D04" w:rsidRDefault="00297429" w:rsidP="00A70C42">
      <w:pPr>
        <w:shd w:val="clear" w:color="auto" w:fill="FFFFFF" w:themeFill="background1"/>
        <w:rPr>
          <w:rFonts w:ascii="Times New Roman" w:eastAsia="Times New Roman" w:hAnsi="Times New Roman" w:cs="Times New Roman"/>
          <w:color w:val="000000" w:themeColor="text1"/>
          <w:sz w:val="24"/>
          <w:szCs w:val="24"/>
        </w:rPr>
      </w:pPr>
      <w:commentRangeStart w:id="200"/>
      <w:r w:rsidRPr="002A5D04">
        <w:rPr>
          <w:rFonts w:ascii="Times New Roman" w:eastAsia="Times New Roman" w:hAnsi="Times New Roman" w:cs="Times New Roman"/>
          <w:color w:val="000000" w:themeColor="text1"/>
          <w:sz w:val="24"/>
          <w:szCs w:val="24"/>
        </w:rPr>
        <w:t>Ch</w:t>
      </w:r>
      <w:commentRangeEnd w:id="200"/>
      <w:r w:rsidR="002F55B4" w:rsidRPr="002A5D04">
        <w:rPr>
          <w:rStyle w:val="CommentReference"/>
        </w:rPr>
        <w:commentReference w:id="200"/>
      </w:r>
      <w:r w:rsidRPr="002A5D04">
        <w:rPr>
          <w:rFonts w:ascii="Times New Roman" w:eastAsia="Times New Roman" w:hAnsi="Times New Roman" w:cs="Times New Roman"/>
          <w:color w:val="000000" w:themeColor="text1"/>
          <w:sz w:val="24"/>
          <w:szCs w:val="24"/>
        </w:rPr>
        <w:t xml:space="preserve">apter 2 has many subsets that they would like to keep separate. </w:t>
      </w:r>
      <w:r w:rsidR="002F55B4" w:rsidRPr="002A5D04">
        <w:rPr>
          <w:rFonts w:ascii="Times New Roman" w:eastAsia="Times New Roman" w:hAnsi="Times New Roman" w:cs="Times New Roman"/>
          <w:color w:val="000000" w:themeColor="text1"/>
          <w:sz w:val="24"/>
          <w:szCs w:val="24"/>
        </w:rPr>
        <w:t xml:space="preserve">Please see the list below. </w:t>
      </w:r>
    </w:p>
    <w:p w14:paraId="62A80976" w14:textId="5924D2B7" w:rsidR="2BFCC9B3" w:rsidRPr="002A5D04" w:rsidRDefault="00A8265C" w:rsidP="001D04B5">
      <w:p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color w:val="000000" w:themeColor="text1"/>
          <w:sz w:val="24"/>
          <w:szCs w:val="24"/>
        </w:rPr>
        <w:t>List of sets:</w:t>
      </w:r>
      <w:r w:rsidR="00E4089C" w:rsidRPr="002A5D04">
        <w:rPr>
          <w:rFonts w:ascii="Times New Roman" w:eastAsia="Times New Roman" w:hAnsi="Times New Roman" w:cs="Times New Roman"/>
          <w:color w:val="000000" w:themeColor="text1"/>
          <w:sz w:val="24"/>
          <w:szCs w:val="24"/>
        </w:rPr>
        <w:t xml:space="preserve"> each set is produced via the original 1st level string + AND</w:t>
      </w:r>
    </w:p>
    <w:p w14:paraId="7332F135" w14:textId="77777777" w:rsidR="00A8265C" w:rsidRPr="002A5D04" w:rsidRDefault="4EFD8D74" w:rsidP="00A70C42">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b/>
          <w:bCs/>
          <w:color w:val="000000" w:themeColor="text1"/>
          <w:sz w:val="24"/>
          <w:szCs w:val="24"/>
        </w:rPr>
        <w:t xml:space="preserve">GBF-1 - Urban: </w:t>
      </w:r>
      <w:r w:rsidR="00A8265C" w:rsidRPr="002A5D04">
        <w:rPr>
          <w:rFonts w:ascii="Times New Roman" w:eastAsia="Times New Roman" w:hAnsi="Times New Roman" w:cs="Times New Roman"/>
          <w:b/>
          <w:bCs/>
          <w:color w:val="000000" w:themeColor="text1"/>
          <w:sz w:val="24"/>
          <w:szCs w:val="24"/>
        </w:rPr>
        <w:t>(</w:t>
      </w:r>
      <w:r w:rsidRPr="002A5D04">
        <w:rPr>
          <w:rFonts w:ascii="Times New Roman" w:eastAsia="Times New Roman" w:hAnsi="Times New Roman" w:cs="Times New Roman"/>
          <w:sz w:val="24"/>
          <w:szCs w:val="24"/>
        </w:rPr>
        <w:t>urban</w:t>
      </w:r>
      <w:r w:rsidR="00A8265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cit</w:t>
      </w:r>
      <w:proofErr w:type="spellEnd"/>
      <w:r w:rsidRPr="002A5D04">
        <w:rPr>
          <w:rFonts w:ascii="Times New Roman" w:eastAsia="Times New Roman" w:hAnsi="Times New Roman" w:cs="Times New Roman"/>
          <w:sz w:val="24"/>
          <w:szCs w:val="24"/>
        </w:rPr>
        <w:t>*</w:t>
      </w:r>
      <w:r w:rsidR="00A8265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periurban</w:t>
      </w:r>
      <w:proofErr w:type="spellEnd"/>
      <w:r w:rsidR="00A8265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00A8265C" w:rsidRPr="002A5D04">
        <w:rPr>
          <w:rFonts w:ascii="Times New Roman" w:eastAsia="Times New Roman" w:hAnsi="Times New Roman" w:cs="Times New Roman"/>
          <w:sz w:val="24"/>
          <w:szCs w:val="24"/>
        </w:rPr>
        <w:t>OR</w:t>
      </w:r>
      <w:proofErr w:type="spellEnd"/>
      <w:r w:rsidRPr="002A5D04">
        <w:rPr>
          <w:rFonts w:ascii="Times New Roman" w:eastAsia="Times New Roman" w:hAnsi="Times New Roman" w:cs="Times New Roman"/>
          <w:sz w:val="24"/>
          <w:szCs w:val="24"/>
        </w:rPr>
        <w:t xml:space="preserve"> metropolis</w:t>
      </w:r>
      <w:r w:rsidR="00A8265C" w:rsidRPr="002A5D04">
        <w:rPr>
          <w:rFonts w:ascii="Times New Roman" w:eastAsia="Times New Roman" w:hAnsi="Times New Roman" w:cs="Times New Roman"/>
          <w:sz w:val="24"/>
          <w:szCs w:val="24"/>
        </w:rPr>
        <w:t>)</w:t>
      </w:r>
    </w:p>
    <w:p w14:paraId="6BF06822" w14:textId="77777777" w:rsidR="00E4089C" w:rsidRPr="002A5D04" w:rsidRDefault="4EFD8D74" w:rsidP="00A70C42">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b/>
          <w:bCs/>
          <w:sz w:val="24"/>
          <w:szCs w:val="24"/>
        </w:rPr>
        <w:t xml:space="preserve">GBF-1 - Rural: </w:t>
      </w:r>
      <w:r w:rsidR="00A8265C" w:rsidRPr="002A5D04">
        <w:rPr>
          <w:rFonts w:ascii="Times New Roman" w:eastAsia="Times New Roman" w:hAnsi="Times New Roman" w:cs="Times New Roman"/>
          <w:b/>
          <w:bCs/>
          <w:sz w:val="24"/>
          <w:szCs w:val="24"/>
        </w:rPr>
        <w:t>(</w:t>
      </w:r>
      <w:r w:rsidRPr="002A5D04">
        <w:rPr>
          <w:rFonts w:ascii="Times New Roman" w:eastAsia="Times New Roman" w:hAnsi="Times New Roman" w:cs="Times New Roman"/>
          <w:sz w:val="24"/>
          <w:szCs w:val="24"/>
        </w:rPr>
        <w:t>rural</w:t>
      </w:r>
      <w:r w:rsidR="00E4089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agricultur</w:t>
      </w:r>
      <w:proofErr w:type="spellEnd"/>
      <w:r w:rsidRPr="002A5D04">
        <w:rPr>
          <w:rFonts w:ascii="Times New Roman" w:eastAsia="Times New Roman" w:hAnsi="Times New Roman" w:cs="Times New Roman"/>
          <w:sz w:val="24"/>
          <w:szCs w:val="24"/>
        </w:rPr>
        <w:t>*</w:t>
      </w:r>
      <w:r w:rsidR="00E4089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forest*</w:t>
      </w:r>
      <w:r w:rsidR="00E4089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mountain</w:t>
      </w:r>
      <w:r w:rsidR="00E4089C" w:rsidRPr="002A5D04">
        <w:rPr>
          <w:rFonts w:ascii="Times New Roman" w:eastAsia="Times New Roman" w:hAnsi="Times New Roman" w:cs="Times New Roman"/>
          <w:sz w:val="24"/>
          <w:szCs w:val="24"/>
        </w:rPr>
        <w:t>)</w:t>
      </w:r>
    </w:p>
    <w:p w14:paraId="62029FBF" w14:textId="02BE5B8F" w:rsidR="00DF7CB5" w:rsidRPr="002A5D04" w:rsidRDefault="4EFD8D74" w:rsidP="00A70C42">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b/>
          <w:bCs/>
          <w:sz w:val="24"/>
          <w:szCs w:val="24"/>
        </w:rPr>
        <w:t xml:space="preserve">GBF-1 - Freshwater: </w:t>
      </w:r>
      <w:r w:rsidR="00E4089C" w:rsidRPr="002A5D04">
        <w:rPr>
          <w:rFonts w:ascii="Times New Roman" w:eastAsia="Times New Roman" w:hAnsi="Times New Roman" w:cs="Times New Roman"/>
          <w:b/>
          <w:bCs/>
          <w:sz w:val="24"/>
          <w:szCs w:val="24"/>
        </w:rPr>
        <w:t>(f</w:t>
      </w:r>
      <w:r w:rsidRPr="002A5D04">
        <w:rPr>
          <w:rFonts w:ascii="Times New Roman" w:eastAsia="Times New Roman" w:hAnsi="Times New Roman" w:cs="Times New Roman"/>
          <w:sz w:val="24"/>
          <w:szCs w:val="24"/>
        </w:rPr>
        <w:t>reshwater</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lake*</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stream*</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current</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river*</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wetland*</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watershed</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groundwater</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aquifer*</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lagoon*</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peatland*</w:t>
      </w:r>
      <w:r w:rsidR="00E4089C" w:rsidRPr="002A5D04">
        <w:rPr>
          <w:rFonts w:ascii="Times New Roman" w:eastAsia="Times New Roman" w:hAnsi="Times New Roman" w:cs="Times New Roman"/>
          <w:sz w:val="24"/>
          <w:szCs w:val="24"/>
        </w:rPr>
        <w:t>)</w:t>
      </w:r>
    </w:p>
    <w:p w14:paraId="218A0580" w14:textId="77777777" w:rsidR="00142BED" w:rsidRPr="002A5D04" w:rsidRDefault="4EFD8D74" w:rsidP="00A70C42">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b/>
          <w:bCs/>
          <w:sz w:val="24"/>
          <w:szCs w:val="24"/>
        </w:rPr>
        <w:t xml:space="preserve">GBF-1 - Marine: </w:t>
      </w:r>
      <w:r w:rsidR="00DF7CB5" w:rsidRPr="002A5D04">
        <w:rPr>
          <w:rFonts w:ascii="Times New Roman" w:eastAsia="Times New Roman" w:hAnsi="Times New Roman" w:cs="Times New Roman"/>
          <w:b/>
          <w:bCs/>
          <w:sz w:val="24"/>
          <w:szCs w:val="24"/>
        </w:rPr>
        <w:t>(</w:t>
      </w:r>
      <w:r w:rsidRPr="002A5D04">
        <w:rPr>
          <w:rFonts w:ascii="Times New Roman" w:eastAsia="Times New Roman" w:hAnsi="Times New Roman" w:cs="Times New Roman"/>
          <w:sz w:val="24"/>
          <w:szCs w:val="24"/>
        </w:rPr>
        <w:t>sea</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marine</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ocean</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coast</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mangrove</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seagrass</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saltwater</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“brackish water”</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tidal flats</w:t>
      </w:r>
      <w:r w:rsidR="00DF7CB5" w:rsidRPr="002A5D04">
        <w:rPr>
          <w:rFonts w:ascii="Times New Roman" w:eastAsia="Times New Roman" w:hAnsi="Times New Roman" w:cs="Times New Roman"/>
          <w:sz w:val="24"/>
          <w:szCs w:val="24"/>
        </w:rPr>
        <w:t>" OR "</w:t>
      </w:r>
      <w:r w:rsidRPr="002A5D04">
        <w:rPr>
          <w:rFonts w:ascii="Times New Roman" w:eastAsia="Times New Roman" w:hAnsi="Times New Roman" w:cs="Times New Roman"/>
          <w:sz w:val="24"/>
          <w:szCs w:val="24"/>
        </w:rPr>
        <w:t>intertidal zone</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subtidal</w:t>
      </w:r>
      <w:r w:rsidR="00DF7CB5" w:rsidRPr="002A5D04">
        <w:rPr>
          <w:rFonts w:ascii="Times New Roman" w:eastAsia="Times New Roman" w:hAnsi="Times New Roman" w:cs="Times New Roman"/>
          <w:sz w:val="24"/>
          <w:szCs w:val="24"/>
        </w:rPr>
        <w:t>)</w:t>
      </w:r>
    </w:p>
    <w:p w14:paraId="503A2BCE" w14:textId="77777777" w:rsidR="00173A73" w:rsidRPr="002A5D04" w:rsidRDefault="00142BED" w:rsidP="00173A73">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GBF - 2 (Ecosystem restoration): (restoration</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degrad</w:t>
      </w:r>
      <w:proofErr w:type="spellEnd"/>
      <w:r w:rsidRPr="002A5D04">
        <w:rPr>
          <w:rFonts w:ascii="Times New Roman" w:eastAsia="Times New Roman" w:hAnsi="Times New Roman" w:cs="Times New Roman"/>
          <w:sz w:val="24"/>
          <w:szCs w:val="24"/>
        </w:rPr>
        <w:t>*</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regeneration</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“ecosystem rehabilitation”</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“environmental rehabilitation”</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rewilding</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abandonment</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“let nature do the job”</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renaturalization</w:t>
      </w:r>
      <w:proofErr w:type="spellEnd"/>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reclamation</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conservation</w:t>
      </w:r>
      <w:r w:rsidR="00173A73"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protection</w:t>
      </w:r>
      <w:r w:rsidR="00173A73" w:rsidRPr="002A5D04">
        <w:rPr>
          <w:rFonts w:ascii="Times New Roman" w:eastAsia="Times New Roman" w:hAnsi="Times New Roman" w:cs="Times New Roman"/>
          <w:sz w:val="24"/>
          <w:szCs w:val="24"/>
        </w:rPr>
        <w:t>)</w:t>
      </w:r>
    </w:p>
    <w:p w14:paraId="7F0C3C7F" w14:textId="77777777" w:rsidR="00594754" w:rsidRPr="002A5D04" w:rsidRDefault="00142BED" w:rsidP="00594754">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3 (Protected areas / conservation coverage)</w:t>
      </w:r>
      <w:r w:rsidR="00173A73" w:rsidRPr="002A5D04">
        <w:rPr>
          <w:rFonts w:ascii="Times New Roman" w:eastAsia="Times New Roman" w:hAnsi="Times New Roman" w:cs="Times New Roman"/>
          <w:sz w:val="24"/>
          <w:szCs w:val="24"/>
        </w:rPr>
        <w:t>: (</w:t>
      </w:r>
      <w:r w:rsidR="00594754"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protected areas</w:t>
      </w:r>
      <w:r w:rsidR="00594754"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conservation</w:t>
      </w:r>
      <w:r w:rsidR="0059475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connectivity</w:t>
      </w:r>
      <w:r w:rsidR="0059475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594754"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biodiversity hot spots</w:t>
      </w:r>
      <w:r w:rsidR="00594754"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OECMs</w:t>
      </w:r>
      <w:r w:rsidR="00173A73" w:rsidRPr="002A5D04">
        <w:rPr>
          <w:rFonts w:ascii="Times New Roman" w:eastAsia="Times New Roman" w:hAnsi="Times New Roman" w:cs="Times New Roman"/>
          <w:sz w:val="24"/>
          <w:szCs w:val="24"/>
        </w:rPr>
        <w:t>)</w:t>
      </w:r>
    </w:p>
    <w:p w14:paraId="2518CD98" w14:textId="2141F45F" w:rsidR="0006583C" w:rsidRPr="002A5D04" w:rsidRDefault="00142BED" w:rsidP="0006583C">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4 (Species extinction &amp; genetic diversity)</w:t>
      </w:r>
      <w:r w:rsidR="00CE307F" w:rsidRPr="002A5D04">
        <w:rPr>
          <w:rFonts w:ascii="Times New Roman" w:eastAsia="Times New Roman" w:hAnsi="Times New Roman" w:cs="Times New Roman"/>
          <w:sz w:val="24"/>
          <w:szCs w:val="24"/>
        </w:rPr>
        <w:t>:</w:t>
      </w:r>
      <w:r w:rsidR="00594754"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extinction</w:t>
      </w:r>
      <w:r w:rsidR="0006583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06583C"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human-wildlife conflict</w:t>
      </w:r>
      <w:r w:rsidR="0006583C"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06583C"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genetic diversity</w:t>
      </w:r>
      <w:r w:rsidR="0006583C"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06583C"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Red List of Threated Species</w:t>
      </w:r>
      <w:r w:rsidR="0006583C"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“Red List of Ecosystems”</w:t>
      </w:r>
      <w:r w:rsidR="0006583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RLE</w:t>
      </w:r>
      <w:r w:rsidR="00594754" w:rsidRPr="002A5D04">
        <w:rPr>
          <w:rFonts w:ascii="Times New Roman" w:eastAsia="Times New Roman" w:hAnsi="Times New Roman" w:cs="Times New Roman"/>
          <w:sz w:val="24"/>
          <w:szCs w:val="24"/>
        </w:rPr>
        <w:t>)</w:t>
      </w:r>
    </w:p>
    <w:p w14:paraId="1DEC4BD9" w14:textId="56DE17C0" w:rsidR="008D34A2" w:rsidRPr="002A5D04" w:rsidRDefault="00142BED" w:rsidP="008D34A2">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5 (Wild species trade &amp; use)</w:t>
      </w:r>
      <w:r w:rsidR="00CE307F" w:rsidRPr="002A5D04">
        <w:rPr>
          <w:rFonts w:ascii="Times New Roman" w:eastAsia="Times New Roman" w:hAnsi="Times New Roman" w:cs="Times New Roman"/>
          <w:sz w:val="24"/>
          <w:szCs w:val="24"/>
        </w:rPr>
        <w:t>:</w:t>
      </w:r>
      <w:r w:rsidR="0006583C" w:rsidRPr="002A5D04">
        <w:rPr>
          <w:rFonts w:ascii="Times New Roman" w:eastAsia="Times New Roman" w:hAnsi="Times New Roman" w:cs="Times New Roman"/>
          <w:sz w:val="24"/>
          <w:szCs w:val="24"/>
        </w:rPr>
        <w:t xml:space="preserve"> (</w:t>
      </w:r>
      <w:r w:rsidR="008D34A2"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Wildlife trade</w:t>
      </w:r>
      <w:r w:rsidR="008D34A2"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harvesting</w:t>
      </w:r>
      <w:r w:rsidR="008D34A2"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overexploitation</w:t>
      </w:r>
      <w:r w:rsidR="008D34A2"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poaching</w:t>
      </w:r>
      <w:r w:rsidR="008D34A2"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CITES</w:t>
      </w:r>
      <w:r w:rsidR="0006583C" w:rsidRPr="002A5D04">
        <w:rPr>
          <w:rFonts w:ascii="Times New Roman" w:eastAsia="Times New Roman" w:hAnsi="Times New Roman" w:cs="Times New Roman"/>
          <w:sz w:val="24"/>
          <w:szCs w:val="24"/>
        </w:rPr>
        <w:t>)</w:t>
      </w:r>
    </w:p>
    <w:p w14:paraId="30627D97" w14:textId="68BDDD42" w:rsidR="0010613D" w:rsidRPr="002A5D04" w:rsidRDefault="00142BED" w:rsidP="0010613D">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6 (Invasive alien species)</w:t>
      </w:r>
      <w:r w:rsidR="00CE307F" w:rsidRPr="002A5D04">
        <w:rPr>
          <w:rFonts w:ascii="Times New Roman" w:eastAsia="Times New Roman" w:hAnsi="Times New Roman" w:cs="Times New Roman"/>
          <w:sz w:val="24"/>
          <w:szCs w:val="24"/>
        </w:rPr>
        <w:t>:</w:t>
      </w:r>
      <w:r w:rsidR="00011291" w:rsidRPr="002A5D04">
        <w:rPr>
          <w:rFonts w:ascii="Times New Roman" w:eastAsia="Times New Roman" w:hAnsi="Times New Roman" w:cs="Times New Roman"/>
          <w:sz w:val="24"/>
          <w:szCs w:val="24"/>
        </w:rPr>
        <w:t xml:space="preserve"> </w:t>
      </w:r>
      <w:commentRangeStart w:id="201"/>
      <w:r w:rsidR="00011291"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“i</w:t>
      </w:r>
      <w:commentRangeEnd w:id="201"/>
      <w:r w:rsidR="0010613D" w:rsidRPr="002A5D04">
        <w:rPr>
          <w:rStyle w:val="CommentReference"/>
        </w:rPr>
        <w:commentReference w:id="201"/>
      </w:r>
      <w:r w:rsidRPr="002A5D04">
        <w:rPr>
          <w:rFonts w:ascii="Times New Roman" w:eastAsia="Times New Roman" w:hAnsi="Times New Roman" w:cs="Times New Roman"/>
          <w:sz w:val="24"/>
          <w:szCs w:val="24"/>
        </w:rPr>
        <w:t>nvasive alien species”</w:t>
      </w:r>
      <w:r w:rsidR="00011291" w:rsidRPr="002A5D04">
        <w:rPr>
          <w:rFonts w:ascii="Times New Roman" w:eastAsia="Times New Roman" w:hAnsi="Times New Roman" w:cs="Times New Roman"/>
          <w:sz w:val="24"/>
          <w:szCs w:val="24"/>
        </w:rPr>
        <w:t xml:space="preserve"> OR "invasive species" OR "alien species" OR </w:t>
      </w:r>
      <w:r w:rsidRPr="002A5D04">
        <w:rPr>
          <w:rFonts w:ascii="Times New Roman" w:eastAsia="Times New Roman" w:hAnsi="Times New Roman" w:cs="Times New Roman"/>
          <w:sz w:val="24"/>
          <w:szCs w:val="24"/>
        </w:rPr>
        <w:t>IAS</w:t>
      </w:r>
      <w:r w:rsidR="00011291" w:rsidRPr="002A5D04">
        <w:rPr>
          <w:rFonts w:ascii="Times New Roman" w:eastAsia="Times New Roman" w:hAnsi="Times New Roman" w:cs="Times New Roman"/>
          <w:sz w:val="24"/>
          <w:szCs w:val="24"/>
        </w:rPr>
        <w:t>)</w:t>
      </w:r>
    </w:p>
    <w:p w14:paraId="1D095B6E" w14:textId="6048ED20" w:rsidR="0010613D" w:rsidRPr="002A5D04" w:rsidRDefault="00142BED" w:rsidP="0010613D">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7 (Pollution)</w:t>
      </w:r>
      <w:r w:rsidR="00CE307F" w:rsidRPr="002A5D04">
        <w:rPr>
          <w:rFonts w:ascii="Times New Roman" w:eastAsia="Times New Roman" w:hAnsi="Times New Roman" w:cs="Times New Roman"/>
          <w:sz w:val="24"/>
          <w:szCs w:val="24"/>
        </w:rPr>
        <w:t>:</w:t>
      </w:r>
      <w:r w:rsidR="0010613D"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pollution</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10613D"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nutrient runoff</w:t>
      </w:r>
      <w:r w:rsidR="0010613D" w:rsidRPr="002A5D04">
        <w:rPr>
          <w:rFonts w:ascii="Times New Roman" w:eastAsia="Times New Roman" w:hAnsi="Times New Roman" w:cs="Times New Roman"/>
          <w:sz w:val="24"/>
          <w:szCs w:val="24"/>
        </w:rPr>
        <w:t>" OR "</w:t>
      </w:r>
      <w:r w:rsidRPr="002A5D04">
        <w:rPr>
          <w:rFonts w:ascii="Times New Roman" w:eastAsia="Times New Roman" w:hAnsi="Times New Roman" w:cs="Times New Roman"/>
          <w:sz w:val="24"/>
          <w:szCs w:val="24"/>
        </w:rPr>
        <w:t>excess nutrients</w:t>
      </w:r>
      <w:r w:rsidR="0010613D" w:rsidRPr="002A5D04">
        <w:rPr>
          <w:rFonts w:ascii="Times New Roman" w:eastAsia="Times New Roman" w:hAnsi="Times New Roman" w:cs="Times New Roman"/>
          <w:sz w:val="24"/>
          <w:szCs w:val="24"/>
        </w:rPr>
        <w:t xml:space="preserve">" </w:t>
      </w:r>
      <w:proofErr w:type="gramStart"/>
      <w:r w:rsidR="0010613D"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pesticide</w:t>
      </w:r>
      <w:proofErr w:type="gramEnd"/>
      <w:r w:rsidRPr="002A5D04">
        <w:rPr>
          <w:rFonts w:ascii="Times New Roman" w:eastAsia="Times New Roman" w:hAnsi="Times New Roman" w:cs="Times New Roman"/>
          <w:sz w:val="24"/>
          <w:szCs w:val="24"/>
        </w:rPr>
        <w:t>*</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*plastic</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“PFAS”</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“forever chemicals”</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contamination</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eutrophication</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“industrial liquid waste”</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“solid waste”</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waste</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“saline intrusion”</w:t>
      </w:r>
      <w:r w:rsidR="0010613D" w:rsidRPr="002A5D04">
        <w:rPr>
          <w:rFonts w:ascii="Times New Roman" w:eastAsia="Times New Roman" w:hAnsi="Times New Roman" w:cs="Times New Roman"/>
          <w:sz w:val="24"/>
          <w:szCs w:val="24"/>
        </w:rPr>
        <w:t>)</w:t>
      </w:r>
    </w:p>
    <w:p w14:paraId="4584B3F8" w14:textId="2A7EDF4A" w:rsidR="0090115A" w:rsidRPr="002A5D04" w:rsidRDefault="00142BED" w:rsidP="0090115A">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8 (Climate change &amp; resilience</w:t>
      </w:r>
      <w:r w:rsidR="00CE307F" w:rsidRPr="002A5D04">
        <w:rPr>
          <w:rFonts w:ascii="Times New Roman" w:eastAsia="Times New Roman" w:hAnsi="Times New Roman" w:cs="Times New Roman"/>
          <w:sz w:val="24"/>
          <w:szCs w:val="24"/>
        </w:rPr>
        <w:t>):</w:t>
      </w:r>
      <w:r w:rsidR="0010613D"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“climate change”</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resilience</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10613D"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nature-based solutions</w:t>
      </w:r>
      <w:r w:rsidR="0010613D"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10613D"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ocean acidification</w:t>
      </w:r>
      <w:r w:rsidR="0010613D" w:rsidRPr="002A5D04">
        <w:rPr>
          <w:rFonts w:ascii="Times New Roman" w:eastAsia="Times New Roman" w:hAnsi="Times New Roman" w:cs="Times New Roman"/>
          <w:sz w:val="24"/>
          <w:szCs w:val="24"/>
        </w:rPr>
        <w:t>")</w:t>
      </w:r>
    </w:p>
    <w:p w14:paraId="0EF8E66B" w14:textId="0767AC61" w:rsidR="00A50D76" w:rsidRPr="002A5D04" w:rsidRDefault="00142BED" w:rsidP="00A50D76">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lastRenderedPageBreak/>
        <w:t>Target 9 (Wild species management &amp; use)</w:t>
      </w:r>
      <w:r w:rsidR="00CE307F" w:rsidRPr="002A5D04">
        <w:rPr>
          <w:rFonts w:ascii="Times New Roman" w:eastAsia="Times New Roman" w:hAnsi="Times New Roman" w:cs="Times New Roman"/>
          <w:sz w:val="24"/>
          <w:szCs w:val="24"/>
        </w:rPr>
        <w:t>:</w:t>
      </w:r>
      <w:r w:rsidR="0090115A"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“wild species management”</w:t>
      </w:r>
      <w:r w:rsidR="009011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“sustainable use of wild species”</w:t>
      </w:r>
      <w:r w:rsidR="009011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“indigenous people*”</w:t>
      </w:r>
      <w:r w:rsidR="009011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IPLC*</w:t>
      </w:r>
      <w:r w:rsidR="009011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“community-based management”</w:t>
      </w:r>
      <w:r w:rsidR="0090115A" w:rsidRPr="002A5D04">
        <w:rPr>
          <w:rFonts w:ascii="Times New Roman" w:eastAsia="Times New Roman" w:hAnsi="Times New Roman" w:cs="Times New Roman"/>
          <w:sz w:val="24"/>
          <w:szCs w:val="24"/>
        </w:rPr>
        <w:t>)</w:t>
      </w:r>
    </w:p>
    <w:p w14:paraId="20F0C9FD" w14:textId="4F5B94C8" w:rsidR="00B16F36" w:rsidRPr="002A5D04" w:rsidRDefault="00142BED" w:rsidP="00B16F36">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10 (Sustainability in agriculture, aquaculture, forestry &amp; fisheries)</w:t>
      </w:r>
      <w:r w:rsidR="00CE307F" w:rsidRPr="002A5D04">
        <w:rPr>
          <w:rFonts w:ascii="Times New Roman" w:eastAsia="Times New Roman" w:hAnsi="Times New Roman" w:cs="Times New Roman"/>
          <w:sz w:val="24"/>
          <w:szCs w:val="24"/>
        </w:rPr>
        <w:t>:</w:t>
      </w:r>
      <w:r w:rsidR="00A50D76"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agriculture</w:t>
      </w:r>
      <w:r w:rsidR="00A50D76"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agroecology</w:t>
      </w:r>
      <w:r w:rsidR="00A50D76"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forestry</w:t>
      </w:r>
      <w:r w:rsidR="00A50D76"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A50D76"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fisheries aquaculture</w:t>
      </w:r>
      <w:r w:rsidR="00A50D76"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“land use management”</w:t>
      </w:r>
      <w:r w:rsidR="00A50D76"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“water use management”</w:t>
      </w:r>
      <w:r w:rsidR="00A50D76"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B16F36"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recreational fisheries</w:t>
      </w:r>
      <w:r w:rsidR="00B16F36" w:rsidRPr="002A5D04">
        <w:rPr>
          <w:rFonts w:ascii="Times New Roman" w:eastAsia="Times New Roman" w:hAnsi="Times New Roman" w:cs="Times New Roman"/>
          <w:sz w:val="24"/>
          <w:szCs w:val="24"/>
        </w:rPr>
        <w:t>"</w:t>
      </w:r>
      <w:r w:rsidR="00A50D76" w:rsidRPr="002A5D04">
        <w:rPr>
          <w:rFonts w:ascii="Times New Roman" w:eastAsia="Times New Roman" w:hAnsi="Times New Roman" w:cs="Times New Roman"/>
          <w:sz w:val="24"/>
          <w:szCs w:val="24"/>
        </w:rPr>
        <w:t>)</w:t>
      </w:r>
    </w:p>
    <w:p w14:paraId="2A2BFE82" w14:textId="0C3E5BFC" w:rsidR="00291F25" w:rsidRPr="002A5D04" w:rsidRDefault="00142BED" w:rsidP="00291F25">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11 (Nature’s contributions to people / ecosystem services)</w:t>
      </w:r>
      <w:r w:rsidR="00CE307F" w:rsidRPr="002A5D04">
        <w:rPr>
          <w:rFonts w:ascii="Times New Roman" w:eastAsia="Times New Roman" w:hAnsi="Times New Roman" w:cs="Times New Roman"/>
          <w:sz w:val="24"/>
          <w:szCs w:val="24"/>
        </w:rPr>
        <w:t>:</w:t>
      </w:r>
      <w:r w:rsidR="00B16F36"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“ecosystem services”</w:t>
      </w:r>
      <w:r w:rsidR="00B16F36"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“nature’s contributions to people”</w:t>
      </w:r>
      <w:r w:rsidR="00B16F36"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NCP*</w:t>
      </w:r>
      <w:r w:rsidR="00B16F36"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“people’s contributions to nature”</w:t>
      </w:r>
      <w:r w:rsidR="00B16F36" w:rsidRPr="002A5D04">
        <w:rPr>
          <w:rFonts w:ascii="Times New Roman" w:eastAsia="Times New Roman" w:hAnsi="Times New Roman" w:cs="Times New Roman"/>
          <w:sz w:val="24"/>
          <w:szCs w:val="24"/>
        </w:rPr>
        <w:t>)</w:t>
      </w:r>
    </w:p>
    <w:p w14:paraId="2CD11A8E" w14:textId="27809E1C" w:rsidR="00291F25" w:rsidRPr="002A5D04" w:rsidRDefault="00142BED" w:rsidP="00291F25">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12 (Green &amp; blue spaces, urban planning)</w:t>
      </w:r>
      <w:r w:rsidR="00CE307F" w:rsidRPr="002A5D04">
        <w:rPr>
          <w:rFonts w:ascii="Times New Roman" w:eastAsia="Times New Roman" w:hAnsi="Times New Roman" w:cs="Times New Roman"/>
          <w:sz w:val="24"/>
          <w:szCs w:val="24"/>
        </w:rPr>
        <w:t>:</w:t>
      </w:r>
      <w:r w:rsidR="00291F2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 xml:space="preserve">“green space*” </w:t>
      </w:r>
      <w:r w:rsidR="00291F25"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“blue space*” </w:t>
      </w:r>
      <w:r w:rsidR="00291F25"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“urban </w:t>
      </w:r>
      <w:proofErr w:type="gramStart"/>
      <w:r w:rsidRPr="002A5D04">
        <w:rPr>
          <w:rFonts w:ascii="Times New Roman" w:eastAsia="Times New Roman" w:hAnsi="Times New Roman" w:cs="Times New Roman"/>
          <w:sz w:val="24"/>
          <w:szCs w:val="24"/>
        </w:rPr>
        <w:t xml:space="preserve">planning” </w:t>
      </w:r>
      <w:r w:rsidR="00291F25" w:rsidRPr="002A5D04">
        <w:rPr>
          <w:rFonts w:ascii="Times New Roman" w:eastAsia="Times New Roman" w:hAnsi="Times New Roman" w:cs="Times New Roman"/>
          <w:sz w:val="24"/>
          <w:szCs w:val="24"/>
        </w:rPr>
        <w:t xml:space="preserve"> OR</w:t>
      </w:r>
      <w:proofErr w:type="gramEnd"/>
      <w:r w:rsidRPr="002A5D04">
        <w:rPr>
          <w:rFonts w:ascii="Times New Roman" w:eastAsia="Times New Roman" w:hAnsi="Times New Roman" w:cs="Times New Roman"/>
          <w:sz w:val="24"/>
          <w:szCs w:val="24"/>
        </w:rPr>
        <w:t xml:space="preserve"> “green infrastructure”</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“blue infrastructure”</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“green areas”</w:t>
      </w:r>
      <w:r w:rsidR="00291F25" w:rsidRPr="002A5D04">
        <w:rPr>
          <w:rFonts w:ascii="Times New Roman" w:eastAsia="Times New Roman" w:hAnsi="Times New Roman" w:cs="Times New Roman"/>
          <w:sz w:val="24"/>
          <w:szCs w:val="24"/>
        </w:rPr>
        <w:t>)</w:t>
      </w:r>
    </w:p>
    <w:p w14:paraId="58170920" w14:textId="51904A56" w:rsidR="00291F25" w:rsidRPr="002A5D04" w:rsidRDefault="00142BED" w:rsidP="00291F25">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13 (Genetic resources &amp; benefit sharing)</w:t>
      </w:r>
      <w:r w:rsidR="00CE307F" w:rsidRPr="002A5D04">
        <w:rPr>
          <w:rFonts w:ascii="Times New Roman" w:eastAsia="Times New Roman" w:hAnsi="Times New Roman" w:cs="Times New Roman"/>
          <w:sz w:val="24"/>
          <w:szCs w:val="24"/>
        </w:rPr>
        <w:t>:</w:t>
      </w:r>
      <w:r w:rsidR="00291F2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“genetic resources”</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“benefit sharing”</w:t>
      </w:r>
      <w:r w:rsidR="00291F25" w:rsidRPr="002A5D04">
        <w:rPr>
          <w:rFonts w:ascii="Times New Roman" w:eastAsia="Times New Roman" w:hAnsi="Times New Roman" w:cs="Times New Roman"/>
          <w:sz w:val="24"/>
          <w:szCs w:val="24"/>
        </w:rPr>
        <w:t xml:space="preserve"> </w:t>
      </w:r>
      <w:proofErr w:type="gramStart"/>
      <w:r w:rsidR="00291F25"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ILK</w:t>
      </w:r>
      <w:proofErr w:type="gramEnd"/>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“traditional knowledge”</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“Nagoya protocol”</w:t>
      </w:r>
      <w:r w:rsidR="00291F25" w:rsidRPr="002A5D04">
        <w:rPr>
          <w:rFonts w:ascii="Times New Roman" w:eastAsia="Times New Roman" w:hAnsi="Times New Roman" w:cs="Times New Roman"/>
          <w:sz w:val="24"/>
          <w:szCs w:val="24"/>
        </w:rPr>
        <w:t>)</w:t>
      </w:r>
    </w:p>
    <w:p w14:paraId="04AD9D1C" w14:textId="6041A629" w:rsidR="00946E28" w:rsidRPr="002A5D04" w:rsidRDefault="00142BED" w:rsidP="00946E28">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14 (Biodiversity integration in decision-making)</w:t>
      </w:r>
      <w:r w:rsidR="00CE307F" w:rsidRPr="002A5D04">
        <w:rPr>
          <w:rFonts w:ascii="Times New Roman" w:eastAsia="Times New Roman" w:hAnsi="Times New Roman" w:cs="Times New Roman"/>
          <w:sz w:val="24"/>
          <w:szCs w:val="24"/>
        </w:rPr>
        <w:t>:</w:t>
      </w:r>
      <w:r w:rsidR="00291F25" w:rsidRPr="002A5D04">
        <w:rPr>
          <w:rFonts w:ascii="Times New Roman" w:eastAsia="Times New Roman" w:hAnsi="Times New Roman" w:cs="Times New Roman"/>
          <w:sz w:val="24"/>
          <w:szCs w:val="24"/>
        </w:rPr>
        <w:t xml:space="preserve"> </w:t>
      </w:r>
      <w:proofErr w:type="gramStart"/>
      <w:r w:rsidR="00291F25"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 biodiversity</w:t>
      </w:r>
      <w:proofErr w:type="gramEnd"/>
      <w:r w:rsidRPr="002A5D04">
        <w:rPr>
          <w:rFonts w:ascii="Times New Roman" w:eastAsia="Times New Roman" w:hAnsi="Times New Roman" w:cs="Times New Roman"/>
          <w:sz w:val="24"/>
          <w:szCs w:val="24"/>
        </w:rPr>
        <w:t xml:space="preserve"> policy”</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“environmental impact assessment”</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EIA</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“strategic environmental assessment”</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SEA</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“biodiversity valuation”</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“biodiversity action”</w:t>
      </w:r>
      <w:r w:rsidR="00291F25" w:rsidRPr="002A5D04">
        <w:rPr>
          <w:rFonts w:ascii="Times New Roman" w:eastAsia="Times New Roman" w:hAnsi="Times New Roman" w:cs="Times New Roman"/>
          <w:sz w:val="24"/>
          <w:szCs w:val="24"/>
        </w:rPr>
        <w:t>)</w:t>
      </w:r>
    </w:p>
    <w:p w14:paraId="254E446E" w14:textId="2A499159" w:rsidR="00CE307F" w:rsidRPr="002A5D04" w:rsidRDefault="00142BED" w:rsidP="00CE307F">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15 (Business &amp; financial institutions disclosure &amp; risk)</w:t>
      </w:r>
      <w:r w:rsidR="00CE307F" w:rsidRPr="002A5D04">
        <w:rPr>
          <w:rFonts w:ascii="Times New Roman" w:eastAsia="Times New Roman" w:hAnsi="Times New Roman" w:cs="Times New Roman"/>
          <w:sz w:val="24"/>
          <w:szCs w:val="24"/>
        </w:rPr>
        <w:t>:</w:t>
      </w:r>
      <w:r w:rsidR="00946E28"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compan</w:t>
      </w:r>
      <w:proofErr w:type="spellEnd"/>
      <w:r w:rsidRPr="002A5D04">
        <w:rPr>
          <w:rFonts w:ascii="Times New Roman" w:eastAsia="Times New Roman" w:hAnsi="Times New Roman" w:cs="Times New Roman"/>
          <w:sz w:val="24"/>
          <w:szCs w:val="24"/>
        </w:rPr>
        <w:t>*</w:t>
      </w:r>
      <w:r w:rsidR="00946E28"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CE307F"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corporate responsibility</w:t>
      </w:r>
      <w:r w:rsidR="00CE307F" w:rsidRPr="002A5D04">
        <w:rPr>
          <w:rFonts w:ascii="Times New Roman" w:eastAsia="Times New Roman" w:hAnsi="Times New Roman" w:cs="Times New Roman"/>
          <w:sz w:val="24"/>
          <w:szCs w:val="24"/>
        </w:rPr>
        <w:t>"</w:t>
      </w:r>
      <w:r w:rsidR="00946E28"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business*</w:t>
      </w:r>
      <w:r w:rsidR="00946E28"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CE307F"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supply chain*</w:t>
      </w:r>
      <w:r w:rsidR="00CE307F" w:rsidRPr="002A5D04">
        <w:rPr>
          <w:rFonts w:ascii="Times New Roman" w:eastAsia="Times New Roman" w:hAnsi="Times New Roman" w:cs="Times New Roman"/>
          <w:sz w:val="24"/>
          <w:szCs w:val="24"/>
        </w:rPr>
        <w:t>"</w:t>
      </w:r>
      <w:r w:rsidR="00946E28" w:rsidRPr="002A5D04">
        <w:rPr>
          <w:rFonts w:ascii="Times New Roman" w:eastAsia="Times New Roman" w:hAnsi="Times New Roman" w:cs="Times New Roman"/>
          <w:sz w:val="24"/>
          <w:szCs w:val="24"/>
        </w:rPr>
        <w:t xml:space="preserve"> </w:t>
      </w:r>
      <w:proofErr w:type="gramStart"/>
      <w:r w:rsidR="00946E28"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w:t>
      </w:r>
      <w:proofErr w:type="gramEnd"/>
      <w:r w:rsidRPr="002A5D04">
        <w:rPr>
          <w:rFonts w:ascii="Times New Roman" w:eastAsia="Times New Roman" w:hAnsi="Times New Roman" w:cs="Times New Roman"/>
          <w:sz w:val="24"/>
          <w:szCs w:val="24"/>
        </w:rPr>
        <w:t>corporate biodiversity reporting”</w:t>
      </w:r>
      <w:r w:rsidR="00946E28"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“social responsibility”</w:t>
      </w:r>
      <w:r w:rsidR="00946E28"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business</w:t>
      </w:r>
      <w:r w:rsidR="00946E28"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investment</w:t>
      </w:r>
      <w:r w:rsidR="00946E28" w:rsidRPr="002A5D04">
        <w:rPr>
          <w:rFonts w:ascii="Times New Roman" w:eastAsia="Times New Roman" w:hAnsi="Times New Roman" w:cs="Times New Roman"/>
          <w:sz w:val="24"/>
          <w:szCs w:val="24"/>
        </w:rPr>
        <w:t>)</w:t>
      </w:r>
    </w:p>
    <w:p w14:paraId="6872E937" w14:textId="77777777" w:rsidR="00CE307F" w:rsidRPr="002A5D04" w:rsidRDefault="00142BED" w:rsidP="00CE307F">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16 (Sustainable consumption)</w:t>
      </w:r>
      <w:r w:rsidR="00CE307F" w:rsidRPr="002A5D04">
        <w:rPr>
          <w:rFonts w:ascii="Times New Roman" w:eastAsia="Times New Roman" w:hAnsi="Times New Roman" w:cs="Times New Roman"/>
          <w:sz w:val="24"/>
          <w:szCs w:val="24"/>
        </w:rPr>
        <w:t>: (</w:t>
      </w:r>
      <w:r w:rsidRPr="002A5D04">
        <w:rPr>
          <w:rFonts w:ascii="Times New Roman" w:eastAsia="Times New Roman" w:hAnsi="Times New Roman" w:cs="Times New Roman"/>
          <w:sz w:val="24"/>
          <w:szCs w:val="24"/>
        </w:rPr>
        <w:t>“sustainable consumption”</w:t>
      </w:r>
      <w:r w:rsidR="00CE307F"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waste</w:t>
      </w:r>
      <w:r w:rsidR="00CE307F"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footprint</w:t>
      </w:r>
      <w:r w:rsidR="00CE307F" w:rsidRPr="002A5D04">
        <w:rPr>
          <w:rFonts w:ascii="Times New Roman" w:eastAsia="Times New Roman" w:hAnsi="Times New Roman" w:cs="Times New Roman"/>
          <w:sz w:val="24"/>
          <w:szCs w:val="24"/>
        </w:rPr>
        <w:t>)</w:t>
      </w:r>
    </w:p>
    <w:p w14:paraId="2B452ABF" w14:textId="77777777" w:rsidR="00CE307F" w:rsidRPr="002A5D04" w:rsidRDefault="00142BED" w:rsidP="00CE307F">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17 (Biosafety)</w:t>
      </w:r>
      <w:r w:rsidR="00CE307F"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ab/>
      </w:r>
      <w:r w:rsidR="00CE307F"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biosafety</w:t>
      </w:r>
      <w:r w:rsidR="00CE307F"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biotechnology</w:t>
      </w:r>
      <w:r w:rsidR="00CE307F"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GMO</w:t>
      </w:r>
      <w:r w:rsidR="00CE307F"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“genetically modified organisms”</w:t>
      </w:r>
      <w:r w:rsidR="00CE307F" w:rsidRPr="002A5D04">
        <w:rPr>
          <w:rFonts w:ascii="Times New Roman" w:eastAsia="Times New Roman" w:hAnsi="Times New Roman" w:cs="Times New Roman"/>
          <w:sz w:val="24"/>
          <w:szCs w:val="24"/>
        </w:rPr>
        <w:t>)</w:t>
      </w:r>
    </w:p>
    <w:p w14:paraId="7F0DE610" w14:textId="77777777" w:rsidR="00AC3D03" w:rsidRPr="002A5D04" w:rsidRDefault="00142BED" w:rsidP="00AC3D03">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18 (Harmful incentives / subsidies)</w:t>
      </w:r>
      <w:r w:rsidR="00CE307F" w:rsidRPr="002A5D04">
        <w:rPr>
          <w:rFonts w:ascii="Times New Roman" w:eastAsia="Times New Roman" w:hAnsi="Times New Roman" w:cs="Times New Roman"/>
          <w:sz w:val="24"/>
          <w:szCs w:val="24"/>
        </w:rPr>
        <w:t>: (</w:t>
      </w:r>
      <w:r w:rsidRPr="002A5D04">
        <w:rPr>
          <w:rFonts w:ascii="Times New Roman" w:eastAsia="Times New Roman" w:hAnsi="Times New Roman" w:cs="Times New Roman"/>
          <w:sz w:val="24"/>
          <w:szCs w:val="24"/>
        </w:rPr>
        <w:t>subsidies</w:t>
      </w:r>
      <w:r w:rsidR="00CE307F"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incentives</w:t>
      </w:r>
      <w:r w:rsidR="00CE307F"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PES</w:t>
      </w:r>
      <w:r w:rsidR="00CE307F"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AC3D03"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payments for ecosystem services</w:t>
      </w:r>
      <w:r w:rsidR="00AC3D03" w:rsidRPr="002A5D04">
        <w:rPr>
          <w:rFonts w:ascii="Times New Roman" w:eastAsia="Times New Roman" w:hAnsi="Times New Roman" w:cs="Times New Roman"/>
          <w:sz w:val="24"/>
          <w:szCs w:val="24"/>
        </w:rPr>
        <w:t>"</w:t>
      </w:r>
      <w:r w:rsidR="00CE307F" w:rsidRPr="002A5D04">
        <w:rPr>
          <w:rFonts w:ascii="Times New Roman" w:eastAsia="Times New Roman" w:hAnsi="Times New Roman" w:cs="Times New Roman"/>
          <w:sz w:val="24"/>
          <w:szCs w:val="24"/>
        </w:rPr>
        <w:t>)</w:t>
      </w:r>
    </w:p>
    <w:p w14:paraId="0B02F97C" w14:textId="77777777" w:rsidR="005C15DD" w:rsidRPr="002A5D04" w:rsidRDefault="00142BED" w:rsidP="005C15DD">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19 (Finance mobilisation)</w:t>
      </w:r>
      <w:r w:rsidR="00AC3D03" w:rsidRPr="002A5D04">
        <w:rPr>
          <w:rFonts w:ascii="Times New Roman" w:eastAsia="Times New Roman" w:hAnsi="Times New Roman" w:cs="Times New Roman"/>
          <w:sz w:val="24"/>
          <w:szCs w:val="24"/>
        </w:rPr>
        <w:t>: (</w:t>
      </w:r>
      <w:r w:rsidRPr="002A5D04">
        <w:rPr>
          <w:rFonts w:ascii="Times New Roman" w:eastAsia="Times New Roman" w:hAnsi="Times New Roman" w:cs="Times New Roman"/>
          <w:sz w:val="24"/>
          <w:szCs w:val="24"/>
        </w:rPr>
        <w:t>“finance mobilization”</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“funding” </w:t>
      </w:r>
      <w:proofErr w:type="spellStart"/>
      <w:proofErr w:type="gramStart"/>
      <w:r w:rsidR="005C15DD"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w:t>
      </w:r>
      <w:proofErr w:type="gramEnd"/>
      <w:r w:rsidRPr="002A5D04">
        <w:rPr>
          <w:rFonts w:ascii="Times New Roman" w:eastAsia="Times New Roman" w:hAnsi="Times New Roman" w:cs="Times New Roman"/>
          <w:sz w:val="24"/>
          <w:szCs w:val="24"/>
        </w:rPr>
        <w:t>private</w:t>
      </w:r>
      <w:proofErr w:type="spellEnd"/>
      <w:r w:rsidRPr="002A5D04">
        <w:rPr>
          <w:rFonts w:ascii="Times New Roman" w:eastAsia="Times New Roman" w:hAnsi="Times New Roman" w:cs="Times New Roman"/>
          <w:sz w:val="24"/>
          <w:szCs w:val="24"/>
        </w:rPr>
        <w:t xml:space="preserve"> sector”</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“biodiversity investments”</w:t>
      </w:r>
      <w:r w:rsidR="00AC3D03" w:rsidRPr="002A5D04">
        <w:rPr>
          <w:rFonts w:ascii="Times New Roman" w:eastAsia="Times New Roman" w:hAnsi="Times New Roman" w:cs="Times New Roman"/>
          <w:sz w:val="24"/>
          <w:szCs w:val="24"/>
        </w:rPr>
        <w:t>)</w:t>
      </w:r>
    </w:p>
    <w:p w14:paraId="7366FBDE" w14:textId="77777777" w:rsidR="005C15DD" w:rsidRPr="002A5D04" w:rsidRDefault="00142BED" w:rsidP="005C15DD">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20 (Capacity building, technology &amp; cooperation)</w:t>
      </w:r>
      <w:r w:rsidR="005C15DD" w:rsidRPr="002A5D04">
        <w:rPr>
          <w:rFonts w:ascii="Times New Roman" w:eastAsia="Times New Roman" w:hAnsi="Times New Roman" w:cs="Times New Roman"/>
          <w:sz w:val="24"/>
          <w:szCs w:val="24"/>
        </w:rPr>
        <w:t>: (</w:t>
      </w:r>
      <w:r w:rsidRPr="002A5D04">
        <w:rPr>
          <w:rFonts w:ascii="Times New Roman" w:eastAsia="Times New Roman" w:hAnsi="Times New Roman" w:cs="Times New Roman"/>
          <w:sz w:val="24"/>
          <w:szCs w:val="24"/>
        </w:rPr>
        <w:t>“capacity building”</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education</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technology</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cooperation</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innovation</w:t>
      </w:r>
      <w:r w:rsidR="005C15DD" w:rsidRPr="002A5D04">
        <w:rPr>
          <w:rFonts w:ascii="Times New Roman" w:eastAsia="Times New Roman" w:hAnsi="Times New Roman" w:cs="Times New Roman"/>
          <w:sz w:val="24"/>
          <w:szCs w:val="24"/>
        </w:rPr>
        <w:t>)</w:t>
      </w:r>
    </w:p>
    <w:p w14:paraId="4270152A" w14:textId="77777777" w:rsidR="0016212E" w:rsidRPr="002A5D04" w:rsidRDefault="00142BED" w:rsidP="0016212E">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21 (Data, knowledge &amp; monitoring)</w:t>
      </w:r>
      <w:r w:rsidR="005C15DD" w:rsidRPr="002A5D04">
        <w:rPr>
          <w:rFonts w:ascii="Times New Roman" w:eastAsia="Times New Roman" w:hAnsi="Times New Roman" w:cs="Times New Roman"/>
          <w:sz w:val="24"/>
          <w:szCs w:val="24"/>
        </w:rPr>
        <w:t>: (</w:t>
      </w:r>
      <w:r w:rsidRPr="002A5D04">
        <w:rPr>
          <w:rFonts w:ascii="Times New Roman" w:eastAsia="Times New Roman" w:hAnsi="Times New Roman" w:cs="Times New Roman"/>
          <w:sz w:val="24"/>
          <w:szCs w:val="24"/>
        </w:rPr>
        <w:t>“data governance”</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monitoring</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research</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evaluation</w:t>
      </w:r>
      <w:r w:rsidR="005C15DD" w:rsidRPr="002A5D04">
        <w:rPr>
          <w:rFonts w:ascii="Times New Roman" w:eastAsia="Times New Roman" w:hAnsi="Times New Roman" w:cs="Times New Roman"/>
          <w:sz w:val="24"/>
          <w:szCs w:val="24"/>
        </w:rPr>
        <w:t>)</w:t>
      </w:r>
    </w:p>
    <w:p w14:paraId="7F0DDC98" w14:textId="77777777" w:rsidR="0016212E" w:rsidRPr="002A5D04" w:rsidRDefault="00142BED" w:rsidP="0016212E">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22 (Participation &amp; inclusion)</w:t>
      </w:r>
      <w:r w:rsidR="0016212E"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ab/>
      </w:r>
      <w:r w:rsidR="0016212E"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“indigenous peoples”</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ILK</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“local communities”</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youth</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“participatory governance”</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minorit</w:t>
      </w:r>
      <w:proofErr w:type="spellEnd"/>
      <w:r w:rsidRPr="002A5D04">
        <w:rPr>
          <w:rFonts w:ascii="Times New Roman" w:eastAsia="Times New Roman" w:hAnsi="Times New Roman" w:cs="Times New Roman"/>
          <w:sz w:val="24"/>
          <w:szCs w:val="24"/>
        </w:rPr>
        <w:t>*</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16212E"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procedural justice</w:t>
      </w:r>
      <w:r w:rsidR="0016212E"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non-human</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women</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girls</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rights</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defender*</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activist*</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guardian*</w:t>
      </w:r>
      <w:r w:rsidR="0016212E" w:rsidRPr="002A5D04">
        <w:rPr>
          <w:rFonts w:ascii="Times New Roman" w:eastAsia="Times New Roman" w:hAnsi="Times New Roman" w:cs="Times New Roman"/>
          <w:sz w:val="24"/>
          <w:szCs w:val="24"/>
        </w:rPr>
        <w:t>)</w:t>
      </w:r>
    </w:p>
    <w:p w14:paraId="57D0D609" w14:textId="77777777" w:rsidR="00514DB1" w:rsidRPr="002A5D04" w:rsidRDefault="00142BED" w:rsidP="00A70C42">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23 (Gender equality)</w:t>
      </w:r>
      <w:r w:rsidR="0016212E" w:rsidRPr="002A5D04">
        <w:rPr>
          <w:rFonts w:ascii="Times New Roman" w:eastAsia="Times New Roman" w:hAnsi="Times New Roman" w:cs="Times New Roman"/>
          <w:sz w:val="24"/>
          <w:szCs w:val="24"/>
        </w:rPr>
        <w:t xml:space="preserve">: </w:t>
      </w:r>
      <w:r w:rsidR="00514DB1"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gender</w:t>
      </w:r>
      <w:r w:rsidR="00514DB1"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women</w:t>
      </w:r>
      <w:r w:rsidR="00514DB1" w:rsidRPr="002A5D04">
        <w:rPr>
          <w:rFonts w:ascii="Times New Roman" w:eastAsia="Times New Roman" w:hAnsi="Times New Roman" w:cs="Times New Roman"/>
          <w:sz w:val="24"/>
          <w:szCs w:val="24"/>
        </w:rPr>
        <w:t xml:space="preserve">* OR woman* OR </w:t>
      </w:r>
      <w:r w:rsidRPr="002A5D04">
        <w:rPr>
          <w:rFonts w:ascii="Times New Roman" w:eastAsia="Times New Roman" w:hAnsi="Times New Roman" w:cs="Times New Roman"/>
          <w:sz w:val="24"/>
          <w:szCs w:val="24"/>
        </w:rPr>
        <w:t>girls</w:t>
      </w:r>
      <w:r w:rsidR="00514DB1" w:rsidRPr="002A5D04">
        <w:rPr>
          <w:rFonts w:ascii="Times New Roman" w:eastAsia="Times New Roman" w:hAnsi="Times New Roman" w:cs="Times New Roman"/>
          <w:sz w:val="24"/>
          <w:szCs w:val="24"/>
        </w:rPr>
        <w:t>)</w:t>
      </w:r>
    </w:p>
    <w:p w14:paraId="423E5C23" w14:textId="346AD5D8" w:rsidR="4EFD8D74" w:rsidRPr="002A5D04" w:rsidRDefault="4EFD8D74" w:rsidP="00A70C42">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 xml:space="preserve">Related to spatial planning process: </w:t>
      </w:r>
      <w:r w:rsidR="00514DB1"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“planning phases”</w:t>
      </w:r>
      <w:r w:rsidR="00514DB1"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“planning stages”</w:t>
      </w:r>
      <w:r w:rsidR="00514DB1"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“planning steps”</w:t>
      </w:r>
      <w:r w:rsidR="00514DB1"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“planning cycle”</w:t>
      </w:r>
      <w:r w:rsidR="00514DB1"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policy formulation</w:t>
      </w:r>
      <w:r w:rsidR="00514DB1"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“decision-making”</w:t>
      </w:r>
      <w:r w:rsidR="00514DB1"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“local planning practices of indigenous people” </w:t>
      </w:r>
      <w:r w:rsidR="001F1A5B" w:rsidRPr="002A5D04">
        <w:rPr>
          <w:rFonts w:ascii="Times New Roman" w:eastAsia="Times New Roman" w:hAnsi="Times New Roman" w:cs="Times New Roman"/>
          <w:sz w:val="24"/>
          <w:szCs w:val="24"/>
        </w:rPr>
        <w:t xml:space="preserve">OR </w:t>
      </w:r>
      <w:r w:rsidRPr="002A5D04">
        <w:rPr>
          <w:rFonts w:ascii="Times New Roman" w:eastAsia="Times New Roman" w:hAnsi="Times New Roman" w:cs="Times New Roman"/>
          <w:sz w:val="24"/>
          <w:szCs w:val="24"/>
        </w:rPr>
        <w:t>“traditional practices of indigenous people”</w:t>
      </w:r>
      <w:r w:rsidR="00514DB1"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“planning guidelines”</w:t>
      </w:r>
      <w:r w:rsidR="00514DB1" w:rsidRPr="002A5D04">
        <w:rPr>
          <w:rFonts w:ascii="Times New Roman" w:eastAsia="Times New Roman" w:hAnsi="Times New Roman" w:cs="Times New Roman"/>
          <w:sz w:val="24"/>
          <w:szCs w:val="24"/>
        </w:rPr>
        <w:t>)</w:t>
      </w:r>
    </w:p>
    <w:p w14:paraId="6EDAA481" w14:textId="5229A78E" w:rsidR="2BFCC9B3" w:rsidRPr="002A5D04" w:rsidRDefault="2BFCC9B3" w:rsidP="00A70C42">
      <w:pPr>
        <w:shd w:val="clear" w:color="auto" w:fill="FFFFFF" w:themeFill="background1"/>
        <w:rPr>
          <w:rFonts w:ascii="Times New Roman" w:eastAsia="Times New Roman" w:hAnsi="Times New Roman" w:cs="Times New Roman"/>
          <w:sz w:val="24"/>
          <w:szCs w:val="24"/>
        </w:rPr>
      </w:pPr>
    </w:p>
    <w:p w14:paraId="41C3C30A" w14:textId="62C2BB67" w:rsidR="2BFCC9B3" w:rsidRPr="002A5D04" w:rsidRDefault="2BFCC9B3" w:rsidP="00A70C42">
      <w:pPr>
        <w:shd w:val="clear" w:color="auto" w:fill="FFFFFF" w:themeFill="background1"/>
        <w:rPr>
          <w:rFonts w:ascii="Times New Roman" w:eastAsia="Times New Roman" w:hAnsi="Times New Roman" w:cs="Times New Roman"/>
          <w:color w:val="000000" w:themeColor="text1"/>
          <w:sz w:val="24"/>
          <w:szCs w:val="24"/>
        </w:rPr>
      </w:pPr>
    </w:p>
    <w:p w14:paraId="31F4F893" w14:textId="3FAA2DD3" w:rsidR="4EFD8D74" w:rsidRPr="002A5D04" w:rsidRDefault="001F1A5B" w:rsidP="00A70C42">
      <w:p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color w:val="000000" w:themeColor="text1"/>
          <w:sz w:val="24"/>
          <w:szCs w:val="24"/>
        </w:rPr>
        <w:lastRenderedPageBreak/>
        <w:t>The following sets, still for chapter 2, should all begin with this string, followed by AND: (</w:t>
      </w:r>
      <w:r w:rsidR="4EFD8D74" w:rsidRPr="002A5D04">
        <w:rPr>
          <w:rFonts w:ascii="Times New Roman" w:eastAsia="Times New Roman" w:hAnsi="Times New Roman" w:cs="Times New Roman"/>
          <w:color w:val="000000" w:themeColor="text1"/>
          <w:sz w:val="24"/>
          <w:szCs w:val="24"/>
        </w:rPr>
        <w:t>SDG</w:t>
      </w:r>
      <w:r w:rsidRPr="002A5D04">
        <w:rPr>
          <w:rFonts w:ascii="Times New Roman" w:eastAsia="Times New Roman" w:hAnsi="Times New Roman" w:cs="Times New Roman"/>
          <w:color w:val="000000" w:themeColor="text1"/>
          <w:sz w:val="24"/>
          <w:szCs w:val="24"/>
        </w:rPr>
        <w:t xml:space="preserve"> OR</w:t>
      </w:r>
      <w:r w:rsidR="4EFD8D74" w:rsidRPr="002A5D04">
        <w:rPr>
          <w:rFonts w:ascii="Times New Roman" w:eastAsia="Times New Roman" w:hAnsi="Times New Roman" w:cs="Times New Roman"/>
          <w:color w:val="000000" w:themeColor="text1"/>
          <w:sz w:val="24"/>
          <w:szCs w:val="24"/>
        </w:rPr>
        <w:t xml:space="preserve"> </w:t>
      </w:r>
      <w:r w:rsidRPr="002A5D04">
        <w:rPr>
          <w:rFonts w:ascii="Times New Roman" w:eastAsia="Times New Roman" w:hAnsi="Times New Roman" w:cs="Times New Roman"/>
          <w:color w:val="000000" w:themeColor="text1"/>
          <w:sz w:val="24"/>
          <w:szCs w:val="24"/>
        </w:rPr>
        <w:t>"s</w:t>
      </w:r>
      <w:r w:rsidR="4EFD8D74" w:rsidRPr="002A5D04">
        <w:rPr>
          <w:rFonts w:ascii="Times New Roman" w:eastAsia="Times New Roman" w:hAnsi="Times New Roman" w:cs="Times New Roman"/>
          <w:color w:val="000000" w:themeColor="text1"/>
          <w:sz w:val="24"/>
          <w:szCs w:val="24"/>
        </w:rPr>
        <w:t xml:space="preserve">ustainable </w:t>
      </w:r>
      <w:r w:rsidRPr="002A5D04">
        <w:rPr>
          <w:rFonts w:ascii="Times New Roman" w:eastAsia="Times New Roman" w:hAnsi="Times New Roman" w:cs="Times New Roman"/>
          <w:color w:val="000000" w:themeColor="text1"/>
          <w:sz w:val="24"/>
          <w:szCs w:val="24"/>
        </w:rPr>
        <w:t>d</w:t>
      </w:r>
      <w:r w:rsidR="4EFD8D74" w:rsidRPr="002A5D04">
        <w:rPr>
          <w:rFonts w:ascii="Times New Roman" w:eastAsia="Times New Roman" w:hAnsi="Times New Roman" w:cs="Times New Roman"/>
          <w:color w:val="000000" w:themeColor="text1"/>
          <w:sz w:val="24"/>
          <w:szCs w:val="24"/>
        </w:rPr>
        <w:t>evelopment</w:t>
      </w:r>
      <w:r w:rsidRPr="002A5D04">
        <w:rPr>
          <w:rFonts w:ascii="Times New Roman" w:eastAsia="Times New Roman" w:hAnsi="Times New Roman" w:cs="Times New Roman"/>
          <w:color w:val="000000" w:themeColor="text1"/>
          <w:sz w:val="24"/>
          <w:szCs w:val="24"/>
        </w:rPr>
        <w:t>" OR</w:t>
      </w:r>
      <w:r w:rsidR="4EFD8D74" w:rsidRPr="002A5D04">
        <w:rPr>
          <w:rFonts w:ascii="Times New Roman" w:eastAsia="Times New Roman" w:hAnsi="Times New Roman" w:cs="Times New Roman"/>
          <w:color w:val="000000" w:themeColor="text1"/>
          <w:sz w:val="24"/>
          <w:szCs w:val="24"/>
        </w:rPr>
        <w:t xml:space="preserve"> </w:t>
      </w:r>
      <w:r w:rsidRPr="002A5D04">
        <w:rPr>
          <w:rFonts w:ascii="Times New Roman" w:eastAsia="Times New Roman" w:hAnsi="Times New Roman" w:cs="Times New Roman"/>
          <w:color w:val="000000" w:themeColor="text1"/>
          <w:sz w:val="24"/>
          <w:szCs w:val="24"/>
        </w:rPr>
        <w:t>"r</w:t>
      </w:r>
      <w:r w:rsidR="4EFD8D74" w:rsidRPr="002A5D04">
        <w:rPr>
          <w:rFonts w:ascii="Times New Roman" w:eastAsia="Times New Roman" w:hAnsi="Times New Roman" w:cs="Times New Roman"/>
          <w:color w:val="000000" w:themeColor="text1"/>
          <w:sz w:val="24"/>
          <w:szCs w:val="24"/>
        </w:rPr>
        <w:t xml:space="preserve">ural </w:t>
      </w:r>
      <w:r w:rsidRPr="002A5D04">
        <w:rPr>
          <w:rFonts w:ascii="Times New Roman" w:eastAsia="Times New Roman" w:hAnsi="Times New Roman" w:cs="Times New Roman"/>
          <w:color w:val="000000" w:themeColor="text1"/>
          <w:sz w:val="24"/>
          <w:szCs w:val="24"/>
        </w:rPr>
        <w:t>d</w:t>
      </w:r>
      <w:r w:rsidR="4EFD8D74" w:rsidRPr="002A5D04">
        <w:rPr>
          <w:rFonts w:ascii="Times New Roman" w:eastAsia="Times New Roman" w:hAnsi="Times New Roman" w:cs="Times New Roman"/>
          <w:color w:val="000000" w:themeColor="text1"/>
          <w:sz w:val="24"/>
          <w:szCs w:val="24"/>
        </w:rPr>
        <w:t>evelopment</w:t>
      </w:r>
      <w:r w:rsidRPr="002A5D04">
        <w:rPr>
          <w:rFonts w:ascii="Times New Roman" w:eastAsia="Times New Roman" w:hAnsi="Times New Roman" w:cs="Times New Roman"/>
          <w:color w:val="000000" w:themeColor="text1"/>
          <w:sz w:val="24"/>
          <w:szCs w:val="24"/>
        </w:rPr>
        <w:t>" OR</w:t>
      </w:r>
      <w:r w:rsidR="4EFD8D74" w:rsidRPr="002A5D04">
        <w:rPr>
          <w:rFonts w:ascii="Times New Roman" w:eastAsia="Times New Roman" w:hAnsi="Times New Roman" w:cs="Times New Roman"/>
          <w:color w:val="000000" w:themeColor="text1"/>
          <w:sz w:val="24"/>
          <w:szCs w:val="24"/>
        </w:rPr>
        <w:t xml:space="preserve"> </w:t>
      </w:r>
      <w:r w:rsidRPr="002A5D04">
        <w:rPr>
          <w:rFonts w:ascii="Times New Roman" w:eastAsia="Times New Roman" w:hAnsi="Times New Roman" w:cs="Times New Roman"/>
          <w:color w:val="000000" w:themeColor="text1"/>
          <w:sz w:val="24"/>
          <w:szCs w:val="24"/>
        </w:rPr>
        <w:t>"u</w:t>
      </w:r>
      <w:r w:rsidR="4EFD8D74" w:rsidRPr="002A5D04">
        <w:rPr>
          <w:rFonts w:ascii="Times New Roman" w:eastAsia="Times New Roman" w:hAnsi="Times New Roman" w:cs="Times New Roman"/>
          <w:color w:val="000000" w:themeColor="text1"/>
          <w:sz w:val="24"/>
          <w:szCs w:val="24"/>
        </w:rPr>
        <w:t xml:space="preserve">rban </w:t>
      </w:r>
      <w:r w:rsidRPr="002A5D04">
        <w:rPr>
          <w:rFonts w:ascii="Times New Roman" w:eastAsia="Times New Roman" w:hAnsi="Times New Roman" w:cs="Times New Roman"/>
          <w:color w:val="000000" w:themeColor="text1"/>
          <w:sz w:val="24"/>
          <w:szCs w:val="24"/>
        </w:rPr>
        <w:t>d</w:t>
      </w:r>
      <w:r w:rsidR="4EFD8D74" w:rsidRPr="002A5D04">
        <w:rPr>
          <w:rFonts w:ascii="Times New Roman" w:eastAsia="Times New Roman" w:hAnsi="Times New Roman" w:cs="Times New Roman"/>
          <w:color w:val="000000" w:themeColor="text1"/>
          <w:sz w:val="24"/>
          <w:szCs w:val="24"/>
        </w:rPr>
        <w:t>evelopment</w:t>
      </w:r>
      <w:r w:rsidRPr="002A5D04">
        <w:rPr>
          <w:rFonts w:ascii="Times New Roman" w:eastAsia="Times New Roman" w:hAnsi="Times New Roman" w:cs="Times New Roman"/>
          <w:color w:val="000000" w:themeColor="text1"/>
          <w:sz w:val="24"/>
          <w:szCs w:val="24"/>
        </w:rPr>
        <w:t>") AND</w:t>
      </w:r>
    </w:p>
    <w:p w14:paraId="60C9D900" w14:textId="77777777" w:rsidR="005A7060" w:rsidRPr="002A5D04" w:rsidRDefault="4EFD8D74" w:rsidP="005A7060">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 – No Poverty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5A7060"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poverty</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5A7060"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income inequality</w:t>
      </w:r>
      <w:r w:rsidR="005A7060"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5A7060"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social protection</w:t>
      </w:r>
      <w:r w:rsidR="005A7060"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livelihoods</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5A7060"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economic growth</w:t>
      </w:r>
      <w:r w:rsidR="005A7060" w:rsidRPr="002A5D04">
        <w:rPr>
          <w:rFonts w:ascii="Times New Roman" w:eastAsia="Times New Roman" w:hAnsi="Times New Roman" w:cs="Times New Roman"/>
          <w:sz w:val="24"/>
          <w:szCs w:val="24"/>
        </w:rPr>
        <w:t>")</w:t>
      </w:r>
    </w:p>
    <w:p w14:paraId="3B423C8F" w14:textId="04362F16" w:rsidR="005A7060" w:rsidRPr="002A5D04" w:rsidRDefault="4EFD8D74" w:rsidP="005A7060">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2 – Zero Hunger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5A7060"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food</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agricultur</w:t>
      </w:r>
      <w:proofErr w:type="spellEnd"/>
      <w:r w:rsidRPr="002A5D04">
        <w:rPr>
          <w:rFonts w:ascii="Times New Roman" w:eastAsia="Times New Roman" w:hAnsi="Times New Roman" w:cs="Times New Roman"/>
          <w:sz w:val="24"/>
          <w:szCs w:val="24"/>
        </w:rPr>
        <w:t>*</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72244B"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nutrition</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hunger</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farm*</w:t>
      </w:r>
      <w:r w:rsidR="005A7060" w:rsidRPr="002A5D04">
        <w:rPr>
          <w:rFonts w:ascii="Times New Roman" w:eastAsia="Times New Roman" w:hAnsi="Times New Roman" w:cs="Times New Roman"/>
          <w:sz w:val="24"/>
          <w:szCs w:val="24"/>
        </w:rPr>
        <w:t>)</w:t>
      </w:r>
    </w:p>
    <w:p w14:paraId="700FA1EF" w14:textId="77777777" w:rsidR="005A7060" w:rsidRPr="002A5D04" w:rsidRDefault="4EFD8D74" w:rsidP="005A7060">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3 – Good Health and Well-being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5A7060"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health*</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mortality</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diseases</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pandemics</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well-being</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wellbeing</w:t>
      </w:r>
      <w:r w:rsidR="005A7060" w:rsidRPr="002A5D04">
        <w:rPr>
          <w:rFonts w:ascii="Times New Roman" w:eastAsia="Times New Roman" w:hAnsi="Times New Roman" w:cs="Times New Roman"/>
          <w:sz w:val="24"/>
          <w:szCs w:val="24"/>
        </w:rPr>
        <w:t>)</w:t>
      </w:r>
    </w:p>
    <w:p w14:paraId="661B639E" w14:textId="77777777" w:rsidR="005A7060" w:rsidRPr="002A5D04" w:rsidRDefault="4EFD8D74" w:rsidP="005A7060">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4 – Quality Education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5A7060"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education</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literacy</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learning</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training</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teach*</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school*</w:t>
      </w:r>
      <w:r w:rsidR="005A7060" w:rsidRPr="002A5D04">
        <w:rPr>
          <w:rFonts w:ascii="Times New Roman" w:eastAsia="Times New Roman" w:hAnsi="Times New Roman" w:cs="Times New Roman"/>
          <w:sz w:val="24"/>
          <w:szCs w:val="24"/>
        </w:rPr>
        <w:t>)</w:t>
      </w:r>
    </w:p>
    <w:p w14:paraId="05B037C2" w14:textId="77777777" w:rsidR="005A7060" w:rsidRPr="002A5D04" w:rsidRDefault="4EFD8D74" w:rsidP="005A7060">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5 – Gender </w:t>
      </w:r>
      <w:r w:rsidRPr="002A5D04">
        <w:rPr>
          <w:rFonts w:ascii="Times New Roman" w:eastAsia="Times New Roman" w:hAnsi="Times New Roman" w:cs="Times New Roman"/>
          <w:b/>
          <w:bCs/>
          <w:color w:val="auto"/>
          <w:sz w:val="26"/>
          <w:szCs w:val="26"/>
        </w:rPr>
        <w:t xml:space="preserve">Equality </w:t>
      </w:r>
      <w:r w:rsidRPr="002A5D04">
        <w:rPr>
          <w:rFonts w:ascii="Times New Roman" w:eastAsia="Times New Roman" w:hAnsi="Times New Roman" w:cs="Times New Roman"/>
          <w:b/>
          <w:bCs/>
          <w:color w:val="auto"/>
          <w:sz w:val="24"/>
          <w:szCs w:val="24"/>
        </w:rPr>
        <w:t>Keywords:</w:t>
      </w:r>
      <w:r w:rsidRPr="002A5D04">
        <w:rPr>
          <w:rFonts w:ascii="Times New Roman" w:eastAsia="Times New Roman" w:hAnsi="Times New Roman" w:cs="Times New Roman"/>
          <w:color w:val="auto"/>
          <w:sz w:val="24"/>
          <w:szCs w:val="24"/>
        </w:rPr>
        <w:t xml:space="preserve"> </w:t>
      </w:r>
      <w:r w:rsidR="005A7060" w:rsidRPr="002A5D04">
        <w:rPr>
          <w:rFonts w:ascii="Times New Roman" w:eastAsia="Times New Roman" w:hAnsi="Times New Roman" w:cs="Times New Roman"/>
          <w:color w:val="auto"/>
          <w:sz w:val="24"/>
          <w:szCs w:val="24"/>
        </w:rPr>
        <w:t>(</w:t>
      </w:r>
      <w:r w:rsidRPr="002A5D04">
        <w:rPr>
          <w:rFonts w:ascii="Times New Roman" w:eastAsia="Times New Roman" w:hAnsi="Times New Roman" w:cs="Times New Roman"/>
          <w:color w:val="auto"/>
          <w:sz w:val="24"/>
          <w:szCs w:val="24"/>
        </w:rPr>
        <w:t>women</w:t>
      </w:r>
      <w:r w:rsidR="005A7060"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gender</w:t>
      </w:r>
      <w:r w:rsidR="005A7060"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equal pay</w:t>
      </w:r>
      <w:r w:rsidR="005A7060"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reproductive rights</w:t>
      </w:r>
      <w:r w:rsidR="005A7060"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discrimination</w:t>
      </w:r>
      <w:r w:rsidR="005A7060"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intersectionality</w:t>
      </w:r>
      <w:r w:rsidR="005A7060"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“gender equality”</w:t>
      </w:r>
      <w:r w:rsidR="005A7060" w:rsidRPr="002A5D04">
        <w:rPr>
          <w:rFonts w:ascii="Times New Roman" w:eastAsia="Times New Roman" w:hAnsi="Times New Roman" w:cs="Times New Roman"/>
          <w:color w:val="auto"/>
          <w:sz w:val="24"/>
          <w:szCs w:val="24"/>
        </w:rPr>
        <w:t>)</w:t>
      </w:r>
    </w:p>
    <w:p w14:paraId="70B6AD29" w14:textId="77777777" w:rsidR="0072244B" w:rsidRPr="002A5D04" w:rsidRDefault="4EFD8D74" w:rsidP="0072244B">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auto"/>
          <w:sz w:val="26"/>
          <w:szCs w:val="26"/>
        </w:rPr>
        <w:t xml:space="preserve">SDG 6 – Clean Water and Sanitation </w:t>
      </w:r>
      <w:r w:rsidRPr="002A5D04">
        <w:rPr>
          <w:rFonts w:ascii="Times New Roman" w:eastAsia="Times New Roman" w:hAnsi="Times New Roman" w:cs="Times New Roman"/>
          <w:b/>
          <w:bCs/>
          <w:color w:val="auto"/>
          <w:sz w:val="24"/>
          <w:szCs w:val="24"/>
        </w:rPr>
        <w:t>Keywords:</w:t>
      </w:r>
      <w:r w:rsidRPr="002A5D04">
        <w:rPr>
          <w:rFonts w:ascii="Times New Roman" w:eastAsia="Times New Roman" w:hAnsi="Times New Roman" w:cs="Times New Roman"/>
          <w:color w:val="auto"/>
          <w:sz w:val="24"/>
          <w:szCs w:val="24"/>
        </w:rPr>
        <w:t xml:space="preserve"> </w:t>
      </w:r>
      <w:r w:rsidR="005A7060" w:rsidRPr="002A5D04">
        <w:rPr>
          <w:rFonts w:ascii="Times New Roman" w:eastAsia="Times New Roman" w:hAnsi="Times New Roman" w:cs="Times New Roman"/>
          <w:color w:val="auto"/>
          <w:sz w:val="24"/>
          <w:szCs w:val="24"/>
        </w:rPr>
        <w:t>(</w:t>
      </w:r>
      <w:r w:rsidRPr="002A5D04">
        <w:rPr>
          <w:rFonts w:ascii="Times New Roman" w:eastAsia="Times New Roman" w:hAnsi="Times New Roman" w:cs="Times New Roman"/>
          <w:color w:val="auto"/>
          <w:sz w:val="24"/>
          <w:szCs w:val="24"/>
        </w:rPr>
        <w:t>*water*</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sanitation</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hygiene</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WASH</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“blue infrastructure”</w:t>
      </w:r>
      <w:r w:rsidR="005A7060" w:rsidRPr="002A5D04">
        <w:rPr>
          <w:rFonts w:ascii="Times New Roman" w:eastAsia="Times New Roman" w:hAnsi="Times New Roman" w:cs="Times New Roman"/>
          <w:color w:val="auto"/>
          <w:sz w:val="24"/>
          <w:szCs w:val="24"/>
        </w:rPr>
        <w:t>)</w:t>
      </w:r>
    </w:p>
    <w:p w14:paraId="1BFE6A80" w14:textId="77777777" w:rsidR="0072244B" w:rsidRPr="002A5D04" w:rsidRDefault="4EFD8D74" w:rsidP="0072244B">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auto"/>
          <w:sz w:val="26"/>
          <w:szCs w:val="26"/>
        </w:rPr>
        <w:t xml:space="preserve">SDG 7 – Affordable and Clean Energy </w:t>
      </w:r>
      <w:r w:rsidRPr="002A5D04">
        <w:rPr>
          <w:rFonts w:ascii="Times New Roman" w:eastAsia="Times New Roman" w:hAnsi="Times New Roman" w:cs="Times New Roman"/>
          <w:b/>
          <w:bCs/>
          <w:color w:val="auto"/>
          <w:sz w:val="24"/>
          <w:szCs w:val="24"/>
        </w:rPr>
        <w:t>Keywords:</w:t>
      </w:r>
      <w:r w:rsidRPr="002A5D04">
        <w:rPr>
          <w:rFonts w:ascii="Times New Roman" w:eastAsia="Times New Roman" w:hAnsi="Times New Roman" w:cs="Times New Roman"/>
          <w:color w:val="auto"/>
          <w:sz w:val="24"/>
          <w:szCs w:val="24"/>
        </w:rPr>
        <w:t xml:space="preserve"> </w:t>
      </w:r>
      <w:r w:rsidR="0072244B" w:rsidRPr="002A5D04">
        <w:rPr>
          <w:rFonts w:ascii="Times New Roman" w:eastAsia="Times New Roman" w:hAnsi="Times New Roman" w:cs="Times New Roman"/>
          <w:color w:val="auto"/>
          <w:sz w:val="24"/>
          <w:szCs w:val="24"/>
        </w:rPr>
        <w:t>(</w:t>
      </w:r>
      <w:r w:rsidRPr="002A5D04">
        <w:rPr>
          <w:rFonts w:ascii="Times New Roman" w:eastAsia="Times New Roman" w:hAnsi="Times New Roman" w:cs="Times New Roman"/>
          <w:color w:val="auto"/>
          <w:sz w:val="24"/>
          <w:szCs w:val="24"/>
        </w:rPr>
        <w:t>energy</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solar</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wind power</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electricity</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w:t>
      </w:r>
      <w:r w:rsidR="0072244B" w:rsidRPr="002A5D04">
        <w:rPr>
          <w:rFonts w:ascii="Times New Roman" w:eastAsia="Times New Roman" w:hAnsi="Times New Roman" w:cs="Times New Roman"/>
          <w:color w:val="auto"/>
          <w:sz w:val="24"/>
          <w:szCs w:val="24"/>
        </w:rPr>
        <w:t>"</w:t>
      </w:r>
      <w:r w:rsidRPr="002A5D04">
        <w:rPr>
          <w:rFonts w:ascii="Times New Roman" w:eastAsia="Times New Roman" w:hAnsi="Times New Roman" w:cs="Times New Roman"/>
          <w:color w:val="auto"/>
          <w:sz w:val="24"/>
          <w:szCs w:val="24"/>
        </w:rPr>
        <w:t>clean fuel*</w:t>
      </w:r>
      <w:r w:rsidR="0072244B" w:rsidRPr="002A5D04">
        <w:rPr>
          <w:rFonts w:ascii="Times New Roman" w:eastAsia="Times New Roman" w:hAnsi="Times New Roman" w:cs="Times New Roman"/>
          <w:color w:val="auto"/>
          <w:sz w:val="24"/>
          <w:szCs w:val="24"/>
        </w:rPr>
        <w:t>" OR</w:t>
      </w:r>
      <w:r w:rsidRPr="002A5D04">
        <w:rPr>
          <w:rFonts w:ascii="Times New Roman" w:eastAsia="Times New Roman" w:hAnsi="Times New Roman" w:cs="Times New Roman"/>
          <w:color w:val="auto"/>
          <w:sz w:val="24"/>
          <w:szCs w:val="24"/>
        </w:rPr>
        <w:t xml:space="preserve"> </w:t>
      </w:r>
      <w:r w:rsidR="0072244B" w:rsidRPr="002A5D04">
        <w:rPr>
          <w:rFonts w:ascii="Times New Roman" w:eastAsia="Times New Roman" w:hAnsi="Times New Roman" w:cs="Times New Roman"/>
          <w:color w:val="auto"/>
          <w:sz w:val="24"/>
          <w:szCs w:val="24"/>
        </w:rPr>
        <w:t>"</w:t>
      </w:r>
      <w:r w:rsidRPr="002A5D04">
        <w:rPr>
          <w:rFonts w:ascii="Times New Roman" w:eastAsia="Times New Roman" w:hAnsi="Times New Roman" w:cs="Times New Roman"/>
          <w:color w:val="auto"/>
          <w:sz w:val="24"/>
          <w:szCs w:val="24"/>
        </w:rPr>
        <w:t>green technology</w:t>
      </w:r>
      <w:r w:rsidR="0072244B" w:rsidRPr="002A5D04">
        <w:rPr>
          <w:rFonts w:ascii="Times New Roman" w:eastAsia="Times New Roman" w:hAnsi="Times New Roman" w:cs="Times New Roman"/>
          <w:color w:val="auto"/>
          <w:sz w:val="24"/>
          <w:szCs w:val="24"/>
        </w:rPr>
        <w:t>" OR</w:t>
      </w:r>
      <w:r w:rsidRPr="002A5D04">
        <w:rPr>
          <w:rFonts w:ascii="Times New Roman" w:eastAsia="Times New Roman" w:hAnsi="Times New Roman" w:cs="Times New Roman"/>
          <w:color w:val="auto"/>
          <w:sz w:val="24"/>
          <w:szCs w:val="24"/>
        </w:rPr>
        <w:t xml:space="preserve"> </w:t>
      </w:r>
      <w:proofErr w:type="spellStart"/>
      <w:r w:rsidRPr="002A5D04">
        <w:rPr>
          <w:rFonts w:ascii="Times New Roman" w:eastAsia="Times New Roman" w:hAnsi="Times New Roman" w:cs="Times New Roman"/>
          <w:color w:val="auto"/>
          <w:sz w:val="24"/>
          <w:szCs w:val="24"/>
        </w:rPr>
        <w:t>agrivoltaic</w:t>
      </w:r>
      <w:proofErr w:type="spellEnd"/>
      <w:r w:rsidRPr="002A5D04">
        <w:rPr>
          <w:rFonts w:ascii="Times New Roman" w:eastAsia="Times New Roman" w:hAnsi="Times New Roman" w:cs="Times New Roman"/>
          <w:color w:val="auto"/>
          <w:sz w:val="24"/>
          <w:szCs w:val="24"/>
        </w:rPr>
        <w:t>*</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bioenergy</w:t>
      </w:r>
      <w:r w:rsidR="0072244B" w:rsidRPr="002A5D04">
        <w:rPr>
          <w:rFonts w:ascii="Times New Roman" w:eastAsia="Times New Roman" w:hAnsi="Times New Roman" w:cs="Times New Roman"/>
          <w:color w:val="auto"/>
          <w:sz w:val="24"/>
          <w:szCs w:val="24"/>
        </w:rPr>
        <w:t>)</w:t>
      </w:r>
    </w:p>
    <w:p w14:paraId="6BD5700C" w14:textId="77777777" w:rsidR="0072244B" w:rsidRPr="002A5D04" w:rsidRDefault="4EFD8D74" w:rsidP="0072244B">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auto"/>
          <w:sz w:val="26"/>
          <w:szCs w:val="26"/>
        </w:rPr>
        <w:t xml:space="preserve">SDG 8 – Decent Work and Economic Growth </w:t>
      </w:r>
      <w:r w:rsidRPr="002A5D04">
        <w:rPr>
          <w:rFonts w:ascii="Times New Roman" w:eastAsia="Times New Roman" w:hAnsi="Times New Roman" w:cs="Times New Roman"/>
          <w:b/>
          <w:bCs/>
          <w:color w:val="auto"/>
          <w:sz w:val="24"/>
          <w:szCs w:val="24"/>
        </w:rPr>
        <w:t>Keywords:</w:t>
      </w:r>
      <w:r w:rsidRPr="002A5D04">
        <w:rPr>
          <w:rFonts w:ascii="Times New Roman" w:eastAsia="Times New Roman" w:hAnsi="Times New Roman" w:cs="Times New Roman"/>
          <w:color w:val="auto"/>
          <w:sz w:val="24"/>
          <w:szCs w:val="24"/>
        </w:rPr>
        <w:t xml:space="preserve"> </w:t>
      </w:r>
      <w:r w:rsidR="0072244B" w:rsidRPr="002A5D04">
        <w:rPr>
          <w:rFonts w:ascii="Times New Roman" w:eastAsia="Times New Roman" w:hAnsi="Times New Roman" w:cs="Times New Roman"/>
          <w:color w:val="auto"/>
          <w:sz w:val="24"/>
          <w:szCs w:val="24"/>
        </w:rPr>
        <w:t>(</w:t>
      </w:r>
      <w:r w:rsidRPr="002A5D04">
        <w:rPr>
          <w:rFonts w:ascii="Times New Roman" w:eastAsia="Times New Roman" w:hAnsi="Times New Roman" w:cs="Times New Roman"/>
          <w:color w:val="auto"/>
          <w:sz w:val="24"/>
          <w:szCs w:val="24"/>
        </w:rPr>
        <w:t>employment</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labor</w:t>
      </w:r>
      <w:proofErr w:type="spellEnd"/>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72244B"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economic growth</w:t>
      </w:r>
      <w:r w:rsidR="0072244B"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entrepreneurship</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job*</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work</w:t>
      </w:r>
      <w:r w:rsidR="0072244B" w:rsidRPr="002A5D04">
        <w:rPr>
          <w:rFonts w:ascii="Times New Roman" w:eastAsia="Times New Roman" w:hAnsi="Times New Roman" w:cs="Times New Roman"/>
          <w:sz w:val="24"/>
          <w:szCs w:val="24"/>
        </w:rPr>
        <w:t>)</w:t>
      </w:r>
    </w:p>
    <w:p w14:paraId="61F945BF" w14:textId="77777777" w:rsidR="0072244B" w:rsidRPr="002A5D04" w:rsidRDefault="4EFD8D74" w:rsidP="0072244B">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9 – Industry, Innovation and Infrastructure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72244B"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infrastructure</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industr</w:t>
      </w:r>
      <w:proofErr w:type="spellEnd"/>
      <w:r w:rsidRPr="002A5D04">
        <w:rPr>
          <w:rFonts w:ascii="Times New Roman" w:eastAsia="Times New Roman" w:hAnsi="Times New Roman" w:cs="Times New Roman"/>
          <w:sz w:val="24"/>
          <w:szCs w:val="24"/>
        </w:rPr>
        <w:t>*</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innovation</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technology</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manufacturing</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transport</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digital*</w:t>
      </w:r>
      <w:r w:rsidR="0072244B" w:rsidRPr="002A5D04">
        <w:rPr>
          <w:rFonts w:ascii="Times New Roman" w:eastAsia="Times New Roman" w:hAnsi="Times New Roman" w:cs="Times New Roman"/>
          <w:sz w:val="24"/>
          <w:szCs w:val="24"/>
        </w:rPr>
        <w:t>)</w:t>
      </w:r>
    </w:p>
    <w:p w14:paraId="45F4C921" w14:textId="77777777" w:rsidR="0028547C" w:rsidRPr="002A5D04" w:rsidRDefault="4EFD8D74" w:rsidP="0028547C">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10 – Reduced Inequalities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72244B"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social inclusion</w:t>
      </w:r>
      <w:r w:rsidR="0072244B"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28547C"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economic equality</w:t>
      </w:r>
      <w:r w:rsidR="0028547C" w:rsidRPr="002A5D04">
        <w:rPr>
          <w:rFonts w:ascii="Times New Roman" w:eastAsia="Times New Roman" w:hAnsi="Times New Roman" w:cs="Times New Roman"/>
          <w:sz w:val="24"/>
          <w:szCs w:val="24"/>
        </w:rPr>
        <w:t>"</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marginaliz</w:t>
      </w:r>
      <w:proofErr w:type="spellEnd"/>
      <w:r w:rsidRPr="002A5D04">
        <w:rPr>
          <w:rFonts w:ascii="Times New Roman" w:eastAsia="Times New Roman" w:hAnsi="Times New Roman" w:cs="Times New Roman"/>
          <w:sz w:val="24"/>
          <w:szCs w:val="24"/>
        </w:rPr>
        <w:t>*</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redistribution</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accessibility</w:t>
      </w:r>
      <w:r w:rsidR="0072244B" w:rsidRPr="002A5D04">
        <w:rPr>
          <w:rFonts w:ascii="Times New Roman" w:eastAsia="Times New Roman" w:hAnsi="Times New Roman" w:cs="Times New Roman"/>
          <w:sz w:val="24"/>
          <w:szCs w:val="24"/>
        </w:rPr>
        <w:t>)</w:t>
      </w:r>
    </w:p>
    <w:p w14:paraId="16211075" w14:textId="77777777" w:rsidR="004C462D" w:rsidRPr="002A5D04" w:rsidRDefault="4EFD8D74" w:rsidP="004C462D">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11 – Sustainable Cities and Communities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28547C"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urban*</w:t>
      </w:r>
      <w:r w:rsidR="0028547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housing</w:t>
      </w:r>
      <w:r w:rsidR="0028547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cities</w:t>
      </w:r>
      <w:r w:rsidR="0028547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gramStart"/>
      <w:r w:rsidRPr="002A5D04">
        <w:rPr>
          <w:rFonts w:ascii="Times New Roman" w:eastAsia="Times New Roman" w:hAnsi="Times New Roman" w:cs="Times New Roman"/>
          <w:sz w:val="24"/>
          <w:szCs w:val="24"/>
        </w:rPr>
        <w:t>city</w:t>
      </w:r>
      <w:proofErr w:type="gramEnd"/>
      <w:r w:rsidR="0028547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28547C"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green spaces</w:t>
      </w:r>
      <w:r w:rsidR="0028547C"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28547C"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green infrastructure</w:t>
      </w:r>
      <w:r w:rsidR="0028547C"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flood</w:t>
      </w:r>
      <w:r w:rsidR="0028547C" w:rsidRPr="002A5D04">
        <w:rPr>
          <w:rFonts w:ascii="Times New Roman" w:eastAsia="Times New Roman" w:hAnsi="Times New Roman" w:cs="Times New Roman"/>
          <w:sz w:val="24"/>
          <w:szCs w:val="24"/>
        </w:rPr>
        <w:t>)</w:t>
      </w:r>
    </w:p>
    <w:p w14:paraId="289523A2" w14:textId="77777777" w:rsidR="004C462D" w:rsidRPr="002A5D04" w:rsidRDefault="4EFD8D74" w:rsidP="004C462D">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12 – Responsible Consumption and Production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4C462D"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sustainable production</w:t>
      </w:r>
      <w:r w:rsidR="004C462D"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waste</w:t>
      </w:r>
      <w:r w:rsidR="004C462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4C462D"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circular economy</w:t>
      </w:r>
      <w:r w:rsidR="004C462D"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recycling</w:t>
      </w:r>
      <w:r w:rsidR="004C462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4C462D"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sustainable consumption</w:t>
      </w:r>
      <w:r w:rsidR="004C462D"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certification</w:t>
      </w:r>
      <w:r w:rsidR="004C462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4C462D"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resource efficiency</w:t>
      </w:r>
      <w:r w:rsidR="004C462D" w:rsidRPr="002A5D04">
        <w:rPr>
          <w:rFonts w:ascii="Times New Roman" w:eastAsia="Times New Roman" w:hAnsi="Times New Roman" w:cs="Times New Roman"/>
          <w:sz w:val="24"/>
          <w:szCs w:val="24"/>
        </w:rPr>
        <w:t>")</w:t>
      </w:r>
    </w:p>
    <w:p w14:paraId="64401912" w14:textId="77777777" w:rsidR="00495B5A" w:rsidRPr="002A5D04" w:rsidRDefault="4EFD8D74" w:rsidP="00495B5A">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lastRenderedPageBreak/>
        <w:t xml:space="preserve">SDG 13 – Climate Action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4C462D" w:rsidRPr="002A5D04">
        <w:rPr>
          <w:rFonts w:ascii="Times New Roman" w:eastAsia="Times New Roman" w:hAnsi="Times New Roman" w:cs="Times New Roman"/>
          <w:sz w:val="24"/>
          <w:szCs w:val="24"/>
        </w:rPr>
        <w:t>(</w:t>
      </w:r>
      <w:r w:rsidR="00495B5A"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climate change</w:t>
      </w:r>
      <w:r w:rsidR="00495B5A"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emissions</w:t>
      </w:r>
      <w:r w:rsidR="00495B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495B5A"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climate resilience</w:t>
      </w:r>
      <w:r w:rsidR="00495B5A"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495B5A"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global warming</w:t>
      </w:r>
      <w:r w:rsidR="00495B5A"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adaptation</w:t>
      </w:r>
      <w:r w:rsidR="00495B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mitigation</w:t>
      </w:r>
      <w:r w:rsidR="00495B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495B5A"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greenhouse gases</w:t>
      </w:r>
      <w:r w:rsidR="00495B5A"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495B5A"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climate policy</w:t>
      </w:r>
      <w:r w:rsidR="00495B5A" w:rsidRPr="002A5D04">
        <w:rPr>
          <w:rFonts w:ascii="Times New Roman" w:eastAsia="Times New Roman" w:hAnsi="Times New Roman" w:cs="Times New Roman"/>
          <w:sz w:val="24"/>
          <w:szCs w:val="24"/>
        </w:rPr>
        <w:t>" OR "</w:t>
      </w:r>
      <w:r w:rsidRPr="002A5D04">
        <w:rPr>
          <w:rFonts w:ascii="Times New Roman" w:eastAsia="Times New Roman" w:hAnsi="Times New Roman" w:cs="Times New Roman"/>
          <w:sz w:val="24"/>
          <w:szCs w:val="24"/>
        </w:rPr>
        <w:t>climate finance</w:t>
      </w:r>
      <w:r w:rsidR="00495B5A"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495B5A"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disaster risk reduction</w:t>
      </w:r>
      <w:r w:rsidR="00495B5A"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495B5A" w:rsidRPr="002A5D04">
        <w:rPr>
          <w:rFonts w:ascii="Times New Roman" w:eastAsia="Times New Roman" w:hAnsi="Times New Roman" w:cs="Times New Roman"/>
          <w:sz w:val="24"/>
          <w:szCs w:val="24"/>
        </w:rPr>
        <w:t>"n</w:t>
      </w:r>
      <w:r w:rsidRPr="002A5D04">
        <w:rPr>
          <w:rFonts w:ascii="Times New Roman" w:eastAsia="Times New Roman" w:hAnsi="Times New Roman" w:cs="Times New Roman"/>
          <w:sz w:val="24"/>
          <w:szCs w:val="24"/>
        </w:rPr>
        <w:t xml:space="preserve">ature-based </w:t>
      </w:r>
      <w:r w:rsidR="00495B5A" w:rsidRPr="002A5D04">
        <w:rPr>
          <w:rFonts w:ascii="Times New Roman" w:eastAsia="Times New Roman" w:hAnsi="Times New Roman" w:cs="Times New Roman"/>
          <w:sz w:val="24"/>
          <w:szCs w:val="24"/>
        </w:rPr>
        <w:t>s</w:t>
      </w:r>
      <w:r w:rsidRPr="002A5D04">
        <w:rPr>
          <w:rFonts w:ascii="Times New Roman" w:eastAsia="Times New Roman" w:hAnsi="Times New Roman" w:cs="Times New Roman"/>
          <w:sz w:val="24"/>
          <w:szCs w:val="24"/>
        </w:rPr>
        <w:t>olutions</w:t>
      </w:r>
      <w:r w:rsidR="00495B5A"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495B5A" w:rsidRPr="002A5D04">
        <w:rPr>
          <w:rFonts w:ascii="Times New Roman" w:eastAsia="Times New Roman" w:hAnsi="Times New Roman" w:cs="Times New Roman"/>
          <w:sz w:val="24"/>
          <w:szCs w:val="24"/>
        </w:rPr>
        <w:t>"</w:t>
      </w:r>
      <w:proofErr w:type="spellStart"/>
      <w:r w:rsidRPr="002A5D04">
        <w:rPr>
          <w:rFonts w:ascii="Times New Roman" w:eastAsia="Times New Roman" w:hAnsi="Times New Roman" w:cs="Times New Roman"/>
          <w:sz w:val="24"/>
          <w:szCs w:val="24"/>
        </w:rPr>
        <w:t>NbS</w:t>
      </w:r>
      <w:proofErr w:type="spellEnd"/>
      <w:r w:rsidR="00495B5A" w:rsidRPr="002A5D04">
        <w:rPr>
          <w:rFonts w:ascii="Times New Roman" w:eastAsia="Times New Roman" w:hAnsi="Times New Roman" w:cs="Times New Roman"/>
          <w:sz w:val="24"/>
          <w:szCs w:val="24"/>
        </w:rPr>
        <w:t>"</w:t>
      </w:r>
      <w:r w:rsidR="004C462D" w:rsidRPr="002A5D04">
        <w:rPr>
          <w:rFonts w:ascii="Times New Roman" w:eastAsia="Times New Roman" w:hAnsi="Times New Roman" w:cs="Times New Roman"/>
          <w:sz w:val="24"/>
          <w:szCs w:val="24"/>
        </w:rPr>
        <w:t>)</w:t>
      </w:r>
    </w:p>
    <w:p w14:paraId="22FAF30C" w14:textId="77777777" w:rsidR="00495B5A" w:rsidRPr="002A5D04" w:rsidRDefault="4EFD8D74" w:rsidP="00495B5A">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14 – Life Below Water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495B5A"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marine</w:t>
      </w:r>
      <w:r w:rsidR="00495B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ocean</w:t>
      </w:r>
      <w:r w:rsidR="00495B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coral</w:t>
      </w:r>
      <w:r w:rsidR="00495B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fish*</w:t>
      </w:r>
      <w:r w:rsidR="00495B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coast*</w:t>
      </w:r>
      <w:r w:rsidR="00495B5A" w:rsidRPr="002A5D04">
        <w:rPr>
          <w:rFonts w:ascii="Times New Roman" w:eastAsia="Times New Roman" w:hAnsi="Times New Roman" w:cs="Times New Roman"/>
          <w:sz w:val="24"/>
          <w:szCs w:val="24"/>
        </w:rPr>
        <w:t>)</w:t>
      </w:r>
    </w:p>
    <w:p w14:paraId="720290DF" w14:textId="77777777" w:rsidR="002A5D04" w:rsidRPr="002A5D04" w:rsidRDefault="4EFD8D74" w:rsidP="002A5D04">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15 – Life on Land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2A5D04"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biodiversity</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*forest*</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desertification</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wildlife</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soil</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nature</w:t>
      </w:r>
      <w:r w:rsidR="002A5D04" w:rsidRPr="002A5D04">
        <w:rPr>
          <w:rFonts w:ascii="Times New Roman" w:eastAsia="Times New Roman" w:hAnsi="Times New Roman" w:cs="Times New Roman"/>
          <w:sz w:val="24"/>
          <w:szCs w:val="24"/>
        </w:rPr>
        <w:t>)</w:t>
      </w:r>
    </w:p>
    <w:p w14:paraId="4DF11D7E" w14:textId="77777777" w:rsidR="002A5D04" w:rsidRDefault="4EFD8D74" w:rsidP="002A5D04">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16 – Peace, Justice and Strong Institutions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2A5D04"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governance</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2A5D04"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human rights</w:t>
      </w:r>
      <w:r w:rsidR="002A5D04"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2A5D04"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rule of law</w:t>
      </w:r>
      <w:r w:rsidR="002A5D04"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corruption</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justice</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peace</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transparency</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security</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democracy</w:t>
      </w:r>
      <w:r w:rsidR="002A5D04" w:rsidRPr="002A5D04">
        <w:rPr>
          <w:rFonts w:ascii="Times New Roman" w:eastAsia="Times New Roman" w:hAnsi="Times New Roman" w:cs="Times New Roman"/>
          <w:sz w:val="24"/>
          <w:szCs w:val="24"/>
        </w:rPr>
        <w:t>)</w:t>
      </w:r>
    </w:p>
    <w:p w14:paraId="3CA3F86C" w14:textId="145C0FAC" w:rsidR="4EFD8D74" w:rsidRPr="002A5D04" w:rsidRDefault="4EFD8D74" w:rsidP="002A5D04">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17 – Partnerships for the Goals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partnerships</w:t>
      </w:r>
      <w:r w:rsid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finance</w:t>
      </w:r>
      <w:r w:rsid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trade</w:t>
      </w:r>
      <w:r w:rsid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data</w:t>
      </w:r>
      <w:r w:rsid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technology transfer</w:t>
      </w:r>
      <w:r w:rsid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multilateral governance</w:t>
      </w:r>
      <w:r w:rsid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international aid</w:t>
      </w:r>
      <w:r w:rsid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cooperation</w:t>
      </w:r>
      <w:r w:rsidR="002A5D04">
        <w:rPr>
          <w:rFonts w:ascii="Times New Roman" w:eastAsia="Times New Roman" w:hAnsi="Times New Roman" w:cs="Times New Roman"/>
          <w:sz w:val="24"/>
          <w:szCs w:val="24"/>
        </w:rPr>
        <w:t>)</w:t>
      </w:r>
    </w:p>
    <w:p w14:paraId="0457EADF" w14:textId="49A48E37" w:rsidR="2BFCC9B3" w:rsidRPr="002A5D04" w:rsidRDefault="2BFCC9B3">
      <w:pPr>
        <w:rPr>
          <w:color w:val="000000" w:themeColor="text1"/>
        </w:rPr>
      </w:pPr>
    </w:p>
    <w:p w14:paraId="29EC876C" w14:textId="49646B95" w:rsidR="4EFD8D74" w:rsidRPr="002A5D04" w:rsidRDefault="002A5D04">
      <w:pPr>
        <w:rPr>
          <w:color w:val="000000" w:themeColor="text1"/>
        </w:rPr>
      </w:pPr>
      <w:r>
        <w:rPr>
          <w:color w:val="000000" w:themeColor="text1"/>
        </w:rPr>
        <w:t>Finally, a final set that should also follow the 1</w:t>
      </w:r>
      <w:r w:rsidRPr="002A5D04">
        <w:rPr>
          <w:color w:val="000000" w:themeColor="text1"/>
          <w:vertAlign w:val="superscript"/>
        </w:rPr>
        <w:t>st</w:t>
      </w:r>
      <w:r>
        <w:rPr>
          <w:color w:val="000000" w:themeColor="text1"/>
        </w:rPr>
        <w:t xml:space="preserve"> level set</w:t>
      </w:r>
      <w:r w:rsidR="00977C2F">
        <w:rPr>
          <w:color w:val="000000" w:themeColor="text1"/>
        </w:rPr>
        <w:t>, with an AND clause</w:t>
      </w:r>
    </w:p>
    <w:p w14:paraId="72EDFCC1" w14:textId="3CDEB5A5" w:rsidR="2BFCC9B3" w:rsidRPr="002A5D04" w:rsidRDefault="2BFCC9B3">
      <w:pPr>
        <w:rPr>
          <w:color w:val="000000" w:themeColor="text1"/>
        </w:rPr>
      </w:pPr>
    </w:p>
    <w:p w14:paraId="366BCCBC" w14:textId="43765E3F" w:rsidR="4EFD8D74" w:rsidRPr="00977C2F" w:rsidRDefault="4EFD8D74" w:rsidP="00977C2F">
      <w:pPr>
        <w:pStyle w:val="ListParagraph"/>
        <w:numPr>
          <w:ilvl w:val="0"/>
          <w:numId w:val="30"/>
        </w:numPr>
        <w:shd w:val="clear" w:color="auto" w:fill="FFFFFF" w:themeFill="background1"/>
        <w:rPr>
          <w:rFonts w:ascii="Times New Roman" w:eastAsia="Times New Roman" w:hAnsi="Times New Roman" w:cs="Times New Roman"/>
          <w:color w:val="000000" w:themeColor="text1"/>
          <w:sz w:val="24"/>
          <w:szCs w:val="24"/>
        </w:rPr>
      </w:pPr>
      <w:r w:rsidRPr="00977C2F">
        <w:rPr>
          <w:rFonts w:ascii="Times New Roman" w:eastAsia="Times New Roman" w:hAnsi="Times New Roman" w:cs="Times New Roman"/>
          <w:color w:val="000000" w:themeColor="text1"/>
          <w:sz w:val="24"/>
          <w:szCs w:val="24"/>
        </w:rPr>
        <w:t xml:space="preserve">Water: </w:t>
      </w:r>
      <w:r w:rsidR="00977C2F">
        <w:rPr>
          <w:rFonts w:ascii="Times New Roman" w:eastAsia="Times New Roman" w:hAnsi="Times New Roman" w:cs="Times New Roman"/>
          <w:color w:val="000000" w:themeColor="text1"/>
          <w:sz w:val="24"/>
          <w:szCs w:val="24"/>
        </w:rPr>
        <w:t>(</w:t>
      </w:r>
      <w:r w:rsidRPr="00977C2F">
        <w:rPr>
          <w:rFonts w:ascii="Times New Roman" w:eastAsia="Times New Roman" w:hAnsi="Times New Roman" w:cs="Times New Roman"/>
          <w:color w:val="000000" w:themeColor="text1"/>
          <w:sz w:val="24"/>
          <w:szCs w:val="24"/>
        </w:rPr>
        <w:t>Water* OR Hydro* OR Catchment OR “blue infrastructure”</w:t>
      </w:r>
      <w:r w:rsidR="00977C2F">
        <w:rPr>
          <w:rFonts w:ascii="Times New Roman" w:eastAsia="Times New Roman" w:hAnsi="Times New Roman" w:cs="Times New Roman"/>
          <w:color w:val="000000" w:themeColor="text1"/>
          <w:sz w:val="24"/>
          <w:szCs w:val="24"/>
        </w:rPr>
        <w:t>)</w:t>
      </w:r>
    </w:p>
    <w:p w14:paraId="5F2B34BE" w14:textId="39355AD6" w:rsidR="4EFD8D74" w:rsidRPr="00977C2F" w:rsidRDefault="4EFD8D74" w:rsidP="00977C2F">
      <w:pPr>
        <w:pStyle w:val="ListParagraph"/>
        <w:numPr>
          <w:ilvl w:val="0"/>
          <w:numId w:val="30"/>
        </w:numPr>
        <w:shd w:val="clear" w:color="auto" w:fill="FFFFFF" w:themeFill="background1"/>
        <w:rPr>
          <w:rFonts w:ascii="Times New Roman" w:eastAsia="Times New Roman" w:hAnsi="Times New Roman" w:cs="Times New Roman"/>
          <w:color w:val="434343"/>
          <w:sz w:val="24"/>
          <w:szCs w:val="24"/>
        </w:rPr>
      </w:pPr>
      <w:r w:rsidRPr="00977C2F">
        <w:rPr>
          <w:rFonts w:ascii="Times New Roman" w:eastAsia="Times New Roman" w:hAnsi="Times New Roman" w:cs="Times New Roman"/>
          <w:color w:val="000000" w:themeColor="text1"/>
          <w:sz w:val="24"/>
          <w:szCs w:val="24"/>
        </w:rPr>
        <w:t xml:space="preserve">Food: </w:t>
      </w:r>
      <w:r w:rsidR="00977C2F">
        <w:rPr>
          <w:rFonts w:ascii="Times New Roman" w:eastAsia="Times New Roman" w:hAnsi="Times New Roman" w:cs="Times New Roman"/>
          <w:color w:val="000000" w:themeColor="text1"/>
          <w:sz w:val="24"/>
          <w:szCs w:val="24"/>
        </w:rPr>
        <w:t>(</w:t>
      </w:r>
      <w:r w:rsidRPr="00977C2F">
        <w:rPr>
          <w:rFonts w:ascii="Times New Roman" w:eastAsia="Times New Roman" w:hAnsi="Times New Roman" w:cs="Times New Roman"/>
          <w:color w:val="434343"/>
          <w:sz w:val="24"/>
          <w:szCs w:val="24"/>
        </w:rPr>
        <w:t>food</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w:t>
      </w:r>
      <w:proofErr w:type="spellStart"/>
      <w:r w:rsidRPr="00977C2F">
        <w:rPr>
          <w:rFonts w:ascii="Times New Roman" w:eastAsia="Times New Roman" w:hAnsi="Times New Roman" w:cs="Times New Roman"/>
          <w:color w:val="434343"/>
          <w:sz w:val="24"/>
          <w:szCs w:val="24"/>
        </w:rPr>
        <w:t>agricultur</w:t>
      </w:r>
      <w:proofErr w:type="spellEnd"/>
      <w:r w:rsidRPr="00977C2F">
        <w:rPr>
          <w:rFonts w:ascii="Times New Roman" w:eastAsia="Times New Roman" w:hAnsi="Times New Roman" w:cs="Times New Roman"/>
          <w:color w:val="434343"/>
          <w:sz w:val="24"/>
          <w:szCs w:val="24"/>
        </w:rPr>
        <w:t>*</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*nutrition</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hunger</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farm*</w:t>
      </w:r>
      <w:r w:rsidR="00977C2F">
        <w:rPr>
          <w:rFonts w:ascii="Times New Roman" w:eastAsia="Times New Roman" w:hAnsi="Times New Roman" w:cs="Times New Roman"/>
          <w:color w:val="434343"/>
          <w:sz w:val="24"/>
          <w:szCs w:val="24"/>
        </w:rPr>
        <w:t>)</w:t>
      </w:r>
    </w:p>
    <w:p w14:paraId="256E0ED0" w14:textId="77777777" w:rsidR="00977C2F" w:rsidRDefault="4EFD8D74" w:rsidP="00977C2F">
      <w:pPr>
        <w:pStyle w:val="ListParagraph"/>
        <w:numPr>
          <w:ilvl w:val="0"/>
          <w:numId w:val="30"/>
        </w:numPr>
        <w:shd w:val="clear" w:color="auto" w:fill="FFFFFF" w:themeFill="background1"/>
        <w:rPr>
          <w:rFonts w:ascii="Times New Roman" w:eastAsia="Times New Roman" w:hAnsi="Times New Roman" w:cs="Times New Roman"/>
          <w:color w:val="434343"/>
          <w:sz w:val="24"/>
          <w:szCs w:val="24"/>
        </w:rPr>
      </w:pPr>
      <w:r w:rsidRPr="00977C2F">
        <w:rPr>
          <w:rFonts w:ascii="Times New Roman" w:eastAsia="Times New Roman" w:hAnsi="Times New Roman" w:cs="Times New Roman"/>
          <w:color w:val="000000" w:themeColor="text1"/>
          <w:sz w:val="24"/>
          <w:szCs w:val="24"/>
        </w:rPr>
        <w:t xml:space="preserve">Health: </w:t>
      </w:r>
      <w:r w:rsidR="00977C2F">
        <w:rPr>
          <w:rFonts w:ascii="Times New Roman" w:eastAsia="Times New Roman" w:hAnsi="Times New Roman" w:cs="Times New Roman"/>
          <w:color w:val="000000" w:themeColor="text1"/>
          <w:sz w:val="24"/>
          <w:szCs w:val="24"/>
        </w:rPr>
        <w:t>(</w:t>
      </w:r>
      <w:r w:rsidRPr="00977C2F">
        <w:rPr>
          <w:rFonts w:ascii="Times New Roman" w:eastAsia="Times New Roman" w:hAnsi="Times New Roman" w:cs="Times New Roman"/>
          <w:color w:val="434343"/>
          <w:sz w:val="24"/>
          <w:szCs w:val="24"/>
        </w:rPr>
        <w:t>health*</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mortality</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diseases</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pandemics</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well-being</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wellbeing</w:t>
      </w:r>
      <w:r w:rsidR="00977C2F">
        <w:rPr>
          <w:rFonts w:ascii="Times New Roman" w:eastAsia="Times New Roman" w:hAnsi="Times New Roman" w:cs="Times New Roman"/>
          <w:color w:val="434343"/>
          <w:sz w:val="24"/>
          <w:szCs w:val="24"/>
        </w:rPr>
        <w:t>)</w:t>
      </w:r>
    </w:p>
    <w:p w14:paraId="1435C956" w14:textId="030C756C" w:rsidR="4EFD8D74" w:rsidRPr="00977C2F" w:rsidRDefault="4EFD8D74" w:rsidP="00977C2F">
      <w:pPr>
        <w:pStyle w:val="ListParagraph"/>
        <w:numPr>
          <w:ilvl w:val="0"/>
          <w:numId w:val="30"/>
        </w:numPr>
        <w:shd w:val="clear" w:color="auto" w:fill="FFFFFF" w:themeFill="background1"/>
        <w:rPr>
          <w:rFonts w:ascii="Times New Roman" w:eastAsia="Times New Roman" w:hAnsi="Times New Roman" w:cs="Times New Roman"/>
          <w:color w:val="434343"/>
          <w:sz w:val="24"/>
          <w:szCs w:val="24"/>
        </w:rPr>
      </w:pPr>
      <w:r w:rsidRPr="00977C2F">
        <w:rPr>
          <w:rFonts w:ascii="Times New Roman" w:eastAsia="Times New Roman" w:hAnsi="Times New Roman" w:cs="Times New Roman"/>
          <w:color w:val="000000" w:themeColor="text1"/>
          <w:sz w:val="24"/>
          <w:szCs w:val="24"/>
        </w:rPr>
        <w:t xml:space="preserve">Climate: </w:t>
      </w:r>
      <w:r w:rsidR="00977C2F">
        <w:rPr>
          <w:rFonts w:ascii="Times New Roman" w:eastAsia="Times New Roman" w:hAnsi="Times New Roman" w:cs="Times New Roman"/>
          <w:color w:val="000000" w:themeColor="text1"/>
          <w:sz w:val="24"/>
          <w:szCs w:val="24"/>
        </w:rPr>
        <w:t>(</w:t>
      </w:r>
      <w:r w:rsidRPr="00977C2F">
        <w:rPr>
          <w:rFonts w:ascii="Times New Roman" w:eastAsia="Times New Roman" w:hAnsi="Times New Roman" w:cs="Times New Roman"/>
          <w:color w:val="000000" w:themeColor="text1"/>
          <w:sz w:val="24"/>
          <w:szCs w:val="24"/>
        </w:rPr>
        <w:t>Climate</w:t>
      </w:r>
      <w:r w:rsidR="00977C2F">
        <w:rPr>
          <w:rFonts w:ascii="Times New Roman" w:eastAsia="Times New Roman" w:hAnsi="Times New Roman" w:cs="Times New Roman"/>
          <w:color w:val="000000" w:themeColor="text1"/>
          <w:sz w:val="24"/>
          <w:szCs w:val="24"/>
        </w:rPr>
        <w:t xml:space="preserve"> OR</w:t>
      </w:r>
      <w:r w:rsidRPr="00977C2F">
        <w:rPr>
          <w:rFonts w:ascii="Times New Roman" w:eastAsia="Times New Roman" w:hAnsi="Times New Roman" w:cs="Times New Roman"/>
          <w:color w:val="000000" w:themeColor="text1"/>
          <w:sz w:val="24"/>
          <w:szCs w:val="24"/>
        </w:rPr>
        <w:t xml:space="preserve"> energy</w:t>
      </w:r>
      <w:r w:rsidR="00977C2F">
        <w:rPr>
          <w:rFonts w:ascii="Times New Roman" w:eastAsia="Times New Roman" w:hAnsi="Times New Roman" w:cs="Times New Roman"/>
          <w:color w:val="000000" w:themeColor="text1"/>
          <w:sz w:val="24"/>
          <w:szCs w:val="24"/>
        </w:rPr>
        <w:t xml:space="preserve"> OR</w:t>
      </w:r>
      <w:r w:rsidRPr="00977C2F">
        <w:rPr>
          <w:rFonts w:ascii="Times New Roman" w:eastAsia="Times New Roman" w:hAnsi="Times New Roman" w:cs="Times New Roman"/>
          <w:color w:val="000000" w:themeColor="text1"/>
          <w:sz w:val="24"/>
          <w:szCs w:val="24"/>
        </w:rPr>
        <w:t xml:space="preserve"> emission*</w:t>
      </w:r>
      <w:r w:rsidR="00977C2F">
        <w:rPr>
          <w:rFonts w:ascii="Times New Roman" w:eastAsia="Times New Roman" w:hAnsi="Times New Roman" w:cs="Times New Roman"/>
          <w:color w:val="000000" w:themeColor="text1"/>
          <w:sz w:val="24"/>
          <w:szCs w:val="24"/>
        </w:rPr>
        <w:t xml:space="preserve"> OR</w:t>
      </w:r>
      <w:r w:rsidRPr="00977C2F">
        <w:rPr>
          <w:rFonts w:ascii="Times New Roman" w:eastAsia="Times New Roman" w:hAnsi="Times New Roman" w:cs="Times New Roman"/>
          <w:color w:val="000000" w:themeColor="text1"/>
          <w:sz w:val="24"/>
          <w:szCs w:val="24"/>
        </w:rPr>
        <w:t xml:space="preserve"> GHG</w:t>
      </w:r>
      <w:r w:rsidR="00977C2F">
        <w:rPr>
          <w:rFonts w:ascii="Times New Roman" w:eastAsia="Times New Roman" w:hAnsi="Times New Roman" w:cs="Times New Roman"/>
          <w:color w:val="000000" w:themeColor="text1"/>
          <w:sz w:val="24"/>
          <w:szCs w:val="24"/>
        </w:rPr>
        <w:t xml:space="preserve"> OR</w:t>
      </w:r>
      <w:r w:rsidRPr="00977C2F">
        <w:rPr>
          <w:rFonts w:ascii="Times New Roman" w:eastAsia="Times New Roman" w:hAnsi="Times New Roman" w:cs="Times New Roman"/>
          <w:color w:val="000000" w:themeColor="text1"/>
          <w:sz w:val="24"/>
          <w:szCs w:val="24"/>
        </w:rPr>
        <w:t xml:space="preserve"> greenhouse gas*</w:t>
      </w:r>
      <w:r w:rsidR="00977C2F">
        <w:rPr>
          <w:rFonts w:ascii="Times New Roman" w:eastAsia="Times New Roman" w:hAnsi="Times New Roman" w:cs="Times New Roman"/>
          <w:color w:val="000000" w:themeColor="text1"/>
          <w:sz w:val="24"/>
          <w:szCs w:val="24"/>
        </w:rPr>
        <w:t xml:space="preserve"> OR</w:t>
      </w:r>
      <w:r w:rsidRPr="00977C2F">
        <w:rPr>
          <w:rFonts w:ascii="Times New Roman" w:eastAsia="Times New Roman" w:hAnsi="Times New Roman" w:cs="Times New Roman"/>
          <w:color w:val="000000" w:themeColor="text1"/>
          <w:sz w:val="24"/>
          <w:szCs w:val="24"/>
        </w:rPr>
        <w:t xml:space="preserve"> flood*</w:t>
      </w:r>
      <w:r w:rsidR="00977C2F">
        <w:rPr>
          <w:rFonts w:ascii="Times New Roman" w:eastAsia="Times New Roman" w:hAnsi="Times New Roman" w:cs="Times New Roman"/>
          <w:color w:val="000000" w:themeColor="text1"/>
          <w:sz w:val="24"/>
          <w:szCs w:val="24"/>
        </w:rPr>
        <w:t xml:space="preserve"> OR</w:t>
      </w:r>
      <w:r w:rsidRPr="00977C2F">
        <w:rPr>
          <w:rFonts w:ascii="Times New Roman" w:eastAsia="Times New Roman" w:hAnsi="Times New Roman" w:cs="Times New Roman"/>
          <w:color w:val="000000" w:themeColor="text1"/>
          <w:sz w:val="24"/>
          <w:szCs w:val="24"/>
        </w:rPr>
        <w:t xml:space="preserve"> drought*</w:t>
      </w:r>
      <w:r w:rsidR="00977C2F">
        <w:rPr>
          <w:rFonts w:ascii="Times New Roman" w:eastAsia="Times New Roman" w:hAnsi="Times New Roman" w:cs="Times New Roman"/>
          <w:color w:val="000000" w:themeColor="text1"/>
          <w:sz w:val="24"/>
          <w:szCs w:val="24"/>
        </w:rPr>
        <w:t>)</w:t>
      </w:r>
    </w:p>
    <w:p w14:paraId="5524923E" w14:textId="2442B4BC" w:rsidR="2BFCC9B3" w:rsidRPr="002A5D04" w:rsidRDefault="2BFCC9B3" w:rsidP="00A70C42">
      <w:pPr>
        <w:shd w:val="clear" w:color="auto" w:fill="FFFFFF" w:themeFill="background1"/>
        <w:rPr>
          <w:rFonts w:ascii="Times New Roman" w:eastAsia="Times New Roman" w:hAnsi="Times New Roman" w:cs="Times New Roman"/>
          <w:color w:val="000000" w:themeColor="text1"/>
          <w:sz w:val="24"/>
          <w:szCs w:val="24"/>
        </w:rPr>
      </w:pPr>
    </w:p>
    <w:p w14:paraId="2D5F86C8" w14:textId="620F050A" w:rsidR="4EFD8D74" w:rsidRPr="002A5D04" w:rsidRDefault="4EFD8D74" w:rsidP="00A70C42">
      <w:p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b/>
          <w:bCs/>
          <w:color w:val="000000" w:themeColor="text1"/>
          <w:sz w:val="24"/>
          <w:szCs w:val="24"/>
        </w:rPr>
        <w:t xml:space="preserve">Research questions: </w:t>
      </w:r>
    </w:p>
    <w:p w14:paraId="60D26684" w14:textId="769B7128" w:rsidR="4EFD8D74" w:rsidRPr="002A5D04" w:rsidRDefault="4EFD8D74" w:rsidP="00A70C42">
      <w:pPr>
        <w:shd w:val="clear" w:color="auto" w:fill="FFFFFF" w:themeFill="background1"/>
        <w:rPr>
          <w:color w:val="000000" w:themeColor="text1"/>
        </w:rPr>
      </w:pPr>
      <w:r w:rsidRPr="002A5D04">
        <w:rPr>
          <w:b/>
          <w:bCs/>
          <w:color w:val="000000" w:themeColor="text1"/>
        </w:rPr>
        <w:t xml:space="preserve"> </w:t>
      </w:r>
    </w:p>
    <w:p w14:paraId="442B05FC" w14:textId="3C58A248" w:rsidR="4EFD8D74" w:rsidRPr="002A5D04" w:rsidRDefault="4EFD8D74" w:rsidP="00A70C42">
      <w:p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color w:val="000000" w:themeColor="text1"/>
          <w:sz w:val="24"/>
          <w:szCs w:val="24"/>
        </w:rPr>
        <w:t>Does spatial planning help to support the different international goals (SDGs, GBF targets, nexus elements)</w:t>
      </w:r>
    </w:p>
    <w:p w14:paraId="655639AE" w14:textId="10FFEB20" w:rsidR="2BFCC9B3" w:rsidRPr="002A5D04" w:rsidRDefault="2BFCC9B3">
      <w:pPr>
        <w:rPr>
          <w:color w:val="000000" w:themeColor="text1"/>
        </w:rPr>
      </w:pPr>
    </w:p>
    <w:p w14:paraId="66DBBD06" w14:textId="06AE0FFF" w:rsidR="005275FA" w:rsidRPr="002A5D04" w:rsidRDefault="005275FA" w:rsidP="4796873F"/>
    <w:p w14:paraId="00000029" w14:textId="3D5233C8" w:rsidR="005275FA" w:rsidRPr="002A5D04" w:rsidRDefault="005275FA" w:rsidP="4796873F">
      <w:pPr>
        <w:ind w:left="720"/>
        <w:rPr>
          <w:rFonts w:ascii="Times New Roman" w:eastAsia="Times New Roman" w:hAnsi="Times New Roman" w:cs="Times New Roman"/>
          <w:b/>
          <w:bCs/>
          <w:sz w:val="24"/>
          <w:szCs w:val="24"/>
          <w:shd w:val="clear" w:color="auto" w:fill="FF9900"/>
        </w:rPr>
      </w:pPr>
    </w:p>
    <w:p w14:paraId="0000002A" w14:textId="77777777"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b/>
          <w:sz w:val="24"/>
          <w:szCs w:val="24"/>
        </w:rPr>
        <w:t xml:space="preserve">AND Keywords for </w:t>
      </w:r>
      <w:r w:rsidRPr="002A5D04">
        <w:rPr>
          <w:rFonts w:ascii="Times New Roman" w:eastAsia="Times New Roman" w:hAnsi="Times New Roman" w:cs="Times New Roman"/>
          <w:b/>
          <w:color w:val="FF0000"/>
          <w:sz w:val="24"/>
          <w:szCs w:val="24"/>
          <w:highlight w:val="yellow"/>
        </w:rPr>
        <w:t>Chapter 3</w:t>
      </w:r>
      <w:r w:rsidRPr="002A5D04">
        <w:rPr>
          <w:rFonts w:ascii="Times New Roman" w:eastAsia="Times New Roman" w:hAnsi="Times New Roman" w:cs="Times New Roman"/>
          <w:b/>
          <w:color w:val="FF0000"/>
          <w:sz w:val="24"/>
          <w:szCs w:val="24"/>
        </w:rPr>
        <w:t xml:space="preserve"> </w:t>
      </w:r>
      <w:r w:rsidRPr="002A5D04">
        <w:rPr>
          <w:rFonts w:ascii="Times New Roman" w:eastAsia="Times New Roman" w:hAnsi="Times New Roman" w:cs="Times New Roman"/>
          <w:sz w:val="24"/>
          <w:szCs w:val="24"/>
        </w:rPr>
        <w:t>(including guiding questions to ask the TSU to search)</w:t>
      </w:r>
    </w:p>
    <w:p w14:paraId="0000002B" w14:textId="77777777" w:rsidR="005275FA" w:rsidRPr="002A5D04" w:rsidRDefault="005275FA">
      <w:pPr>
        <w:ind w:left="720"/>
        <w:rPr>
          <w:rFonts w:ascii="Times New Roman" w:eastAsia="Times New Roman" w:hAnsi="Times New Roman" w:cs="Times New Roman"/>
          <w:b/>
          <w:sz w:val="24"/>
          <w:szCs w:val="24"/>
        </w:rPr>
      </w:pPr>
    </w:p>
    <w:p w14:paraId="6041D766" w14:textId="1B3D015F" w:rsidR="00DD7B9A" w:rsidRPr="002A5D04" w:rsidRDefault="00DD7B9A" w:rsidP="5CFFB028">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Keywords (</w:t>
      </w:r>
      <w:r w:rsidR="00E5654C">
        <w:rPr>
          <w:rFonts w:ascii="Times New Roman" w:eastAsia="Times New Roman" w:hAnsi="Times New Roman" w:cs="Times New Roman"/>
          <w:sz w:val="24"/>
          <w:szCs w:val="24"/>
        </w:rPr>
        <w:t>each set is se</w:t>
      </w:r>
      <w:commentRangeStart w:id="202"/>
      <w:r w:rsidR="00E5654C">
        <w:rPr>
          <w:rFonts w:ascii="Times New Roman" w:eastAsia="Times New Roman" w:hAnsi="Times New Roman" w:cs="Times New Roman"/>
          <w:sz w:val="24"/>
          <w:szCs w:val="24"/>
        </w:rPr>
        <w:t>parat</w:t>
      </w:r>
      <w:commentRangeEnd w:id="202"/>
      <w:r w:rsidR="00E5654C">
        <w:rPr>
          <w:rStyle w:val="CommentReference"/>
        </w:rPr>
        <w:commentReference w:id="202"/>
      </w:r>
      <w:r w:rsidR="00E5654C">
        <w:rPr>
          <w:rFonts w:ascii="Times New Roman" w:eastAsia="Times New Roman" w:hAnsi="Times New Roman" w:cs="Times New Roman"/>
          <w:sz w:val="24"/>
          <w:szCs w:val="24"/>
        </w:rPr>
        <w:t>e</w:t>
      </w:r>
      <w:r w:rsidRPr="002A5D04">
        <w:rPr>
          <w:rFonts w:ascii="Times New Roman" w:eastAsia="Times New Roman" w:hAnsi="Times New Roman" w:cs="Times New Roman"/>
          <w:sz w:val="24"/>
          <w:szCs w:val="24"/>
        </w:rPr>
        <w:t>):</w:t>
      </w:r>
    </w:p>
    <w:p w14:paraId="38826371" w14:textId="432A3EA0" w:rsidR="5CFFB028" w:rsidRPr="002A5D04" w:rsidRDefault="5CFFB028" w:rsidP="5CFFB028">
      <w:pPr>
        <w:ind w:left="720"/>
        <w:rPr>
          <w:rFonts w:ascii="Times New Roman" w:eastAsia="Times New Roman" w:hAnsi="Times New Roman" w:cs="Times New Roman"/>
          <w:sz w:val="24"/>
          <w:szCs w:val="24"/>
        </w:rPr>
      </w:pPr>
    </w:p>
    <w:p w14:paraId="36D484CF" w14:textId="21CFC24E" w:rsidR="77D58FE0" w:rsidRPr="00E5654C" w:rsidRDefault="77D58FE0" w:rsidP="00E5654C">
      <w:pPr>
        <w:pStyle w:val="ListParagraph"/>
        <w:numPr>
          <w:ilvl w:val="0"/>
          <w:numId w:val="32"/>
        </w:numPr>
        <w:rPr>
          <w:rFonts w:ascii="Aptos" w:eastAsia="Aptos" w:hAnsi="Aptos" w:cs="Aptos"/>
          <w:sz w:val="24"/>
          <w:szCs w:val="24"/>
        </w:rPr>
      </w:pPr>
      <w:r w:rsidRPr="00E5654C">
        <w:rPr>
          <w:rFonts w:ascii="Aptos" w:eastAsia="Aptos" w:hAnsi="Aptos" w:cs="Aptos"/>
          <w:sz w:val="24"/>
          <w:szCs w:val="24"/>
        </w:rPr>
        <w:t xml:space="preserve">("freshwater" OR "protected areas" OR "OECM" OR "other effective area-based conservation measures" OR “ITT” OR “indigenous and traditional territories” OR “conserved areas”) AND ("NBSAP" OR "National Biodiversity Strategy and Action Plan" OR “National Target” OR “downscaling”) AND ("case study" OR "best practice" OR "conservation </w:t>
      </w:r>
      <w:r w:rsidRPr="00E5654C">
        <w:rPr>
          <w:rFonts w:ascii="Aptos" w:eastAsia="Aptos" w:hAnsi="Aptos" w:cs="Aptos"/>
          <w:sz w:val="24"/>
          <w:szCs w:val="24"/>
        </w:rPr>
        <w:lastRenderedPageBreak/>
        <w:t>planning" OR "spatial prioritization" OR “spatial planning”) AND ("regional" OR "national" OR "subnational" OR "mountain" OR "marine" OR "Indigenous customary land" OR "Indigenous Protected Areas" OR "transboundary cooperation")</w:t>
      </w:r>
    </w:p>
    <w:p w14:paraId="615A6226" w14:textId="5CB13DCC" w:rsidR="77D58FE0" w:rsidRPr="00E5654C" w:rsidRDefault="77D58FE0" w:rsidP="00E5654C">
      <w:pPr>
        <w:pStyle w:val="ListParagraph"/>
        <w:numPr>
          <w:ilvl w:val="0"/>
          <w:numId w:val="32"/>
        </w:numPr>
        <w:rPr>
          <w:rFonts w:ascii="Aptos" w:eastAsia="Aptos" w:hAnsi="Aptos" w:cs="Aptos"/>
        </w:rPr>
      </w:pPr>
      <w:r w:rsidRPr="00E5654C">
        <w:rPr>
          <w:rFonts w:ascii="Aptos" w:eastAsia="Aptos" w:hAnsi="Aptos" w:cs="Aptos"/>
          <w:sz w:val="24"/>
          <w:szCs w:val="24"/>
        </w:rPr>
        <w:t>(ecological restoration" OR "ecosystem restoration" OR "habitat restoration" OR "forest landscape restoration" OR "FLR") AND ("marine restoration" OR "wetland restoration" OR "freshwater restoration" OR "grassland restoration" OR "agroecosystem restoration" OR “mountains ecosystem”) AND ("inclusivity" OR "participation" OR "co-management" OR "Indigenous knowledge" OR "traditional ecological knowledge" OR "ILK" OR "local knowledge" OR "community-based restoration" OR "stakeholder engagement" OR "social equity" OR "justice" OR "gender inclusion")</w:t>
      </w:r>
    </w:p>
    <w:p w14:paraId="4CF00D65" w14:textId="5F149707" w:rsidR="77D58FE0" w:rsidRPr="00E5654C" w:rsidRDefault="77D58FE0" w:rsidP="00E5654C">
      <w:pPr>
        <w:pStyle w:val="ListParagraph"/>
        <w:numPr>
          <w:ilvl w:val="0"/>
          <w:numId w:val="32"/>
        </w:numPr>
        <w:rPr>
          <w:rFonts w:ascii="Aptos" w:eastAsia="Aptos" w:hAnsi="Aptos" w:cs="Aptos"/>
        </w:rPr>
      </w:pPr>
      <w:r w:rsidRPr="00E5654C">
        <w:rPr>
          <w:rFonts w:ascii="Aptos" w:eastAsia="Aptos" w:hAnsi="Aptos" w:cs="Aptos"/>
          <w:sz w:val="24"/>
          <w:szCs w:val="24"/>
        </w:rPr>
        <w:t>("restoration planning" OR "ecological restoration") AND ("ecosystem integrity" OR "ecological connectivity" OR “corridors” OR “migration pathways” OR "climate resilience" OR "participatory approaches")</w:t>
      </w:r>
    </w:p>
    <w:p w14:paraId="1FF14E92" w14:textId="7836F0C0" w:rsidR="77D58FE0" w:rsidRPr="00E5654C" w:rsidRDefault="77D58FE0" w:rsidP="00E5654C">
      <w:pPr>
        <w:pStyle w:val="ListParagraph"/>
        <w:numPr>
          <w:ilvl w:val="0"/>
          <w:numId w:val="32"/>
        </w:numPr>
        <w:rPr>
          <w:rFonts w:ascii="Aptos" w:eastAsia="Aptos" w:hAnsi="Aptos" w:cs="Aptos"/>
          <w:sz w:val="24"/>
          <w:szCs w:val="24"/>
        </w:rPr>
      </w:pPr>
      <w:r w:rsidRPr="00E5654C">
        <w:rPr>
          <w:rFonts w:ascii="Aptos" w:eastAsia="Aptos" w:hAnsi="Aptos" w:cs="Aptos"/>
          <w:sz w:val="24"/>
          <w:szCs w:val="24"/>
        </w:rPr>
        <w:t>“</w:t>
      </w:r>
      <w:proofErr w:type="gramStart"/>
      <w:r w:rsidRPr="00E5654C">
        <w:rPr>
          <w:rFonts w:ascii="Aptos" w:eastAsia="Aptos" w:hAnsi="Aptos" w:cs="Aptos"/>
          <w:sz w:val="24"/>
          <w:szCs w:val="24"/>
        </w:rPr>
        <w:t>spatial</w:t>
      </w:r>
      <w:proofErr w:type="gramEnd"/>
      <w:r w:rsidRPr="00E5654C">
        <w:rPr>
          <w:rFonts w:ascii="Aptos" w:eastAsia="Aptos" w:hAnsi="Aptos" w:cs="Aptos"/>
          <w:sz w:val="24"/>
          <w:szCs w:val="24"/>
        </w:rPr>
        <w:t xml:space="preserve"> conservation planning</w:t>
      </w:r>
      <w:r w:rsidR="28180752" w:rsidRPr="00E5654C">
        <w:rPr>
          <w:rFonts w:ascii="Aptos" w:eastAsia="Aptos" w:hAnsi="Aptos" w:cs="Aptos"/>
          <w:sz w:val="24"/>
          <w:szCs w:val="24"/>
        </w:rPr>
        <w:t xml:space="preserve">” </w:t>
      </w:r>
      <w:r w:rsidRPr="00E5654C">
        <w:rPr>
          <w:rFonts w:ascii="Aptos" w:eastAsia="Aptos" w:hAnsi="Aptos" w:cs="Aptos"/>
          <w:sz w:val="24"/>
          <w:szCs w:val="24"/>
        </w:rPr>
        <w:t>OR “landscape conservation planning” OR “conservation gap analysis” OR “systematic conservation planning” OR “ecoregion conservation” OR “transboundary conservation planning”</w:t>
      </w:r>
    </w:p>
    <w:p w14:paraId="5D95C83B" w14:textId="69AFC3E2" w:rsidR="77D58FE0" w:rsidRPr="00E5654C" w:rsidRDefault="77D58FE0" w:rsidP="00E5654C">
      <w:pPr>
        <w:pStyle w:val="ListParagraph"/>
        <w:numPr>
          <w:ilvl w:val="0"/>
          <w:numId w:val="32"/>
        </w:numPr>
        <w:rPr>
          <w:rFonts w:ascii="Aptos" w:eastAsia="Aptos" w:hAnsi="Aptos" w:cs="Aptos"/>
        </w:rPr>
      </w:pPr>
      <w:r w:rsidRPr="00E5654C">
        <w:rPr>
          <w:rFonts w:ascii="Aptos" w:eastAsia="Aptos" w:hAnsi="Aptos" w:cs="Aptos"/>
          <w:sz w:val="24"/>
          <w:szCs w:val="24"/>
        </w:rPr>
        <w:t>“</w:t>
      </w:r>
      <w:proofErr w:type="gramStart"/>
      <w:r w:rsidRPr="00E5654C">
        <w:rPr>
          <w:rFonts w:ascii="Aptos" w:eastAsia="Aptos" w:hAnsi="Aptos" w:cs="Aptos"/>
          <w:sz w:val="24"/>
          <w:szCs w:val="24"/>
        </w:rPr>
        <w:t>protected</w:t>
      </w:r>
      <w:proofErr w:type="gramEnd"/>
      <w:r w:rsidRPr="00E5654C">
        <w:rPr>
          <w:rFonts w:ascii="Aptos" w:eastAsia="Aptos" w:hAnsi="Aptos" w:cs="Aptos"/>
          <w:sz w:val="24"/>
          <w:szCs w:val="24"/>
        </w:rPr>
        <w:t xml:space="preserve"> area planning” OR “protected area connectivity planning” OR “conservation priority areas” </w:t>
      </w:r>
      <w:r w:rsidR="02F82C40" w:rsidRPr="00E5654C">
        <w:rPr>
          <w:rFonts w:ascii="Aptos" w:eastAsia="Aptos" w:hAnsi="Aptos" w:cs="Aptos"/>
          <w:sz w:val="24"/>
          <w:szCs w:val="24"/>
        </w:rPr>
        <w:t>OR “marine protected area planning”</w:t>
      </w:r>
    </w:p>
    <w:p w14:paraId="76A53F93" w14:textId="16C9F9B5" w:rsidR="77D58FE0" w:rsidRPr="00E5654C" w:rsidRDefault="77D58FE0" w:rsidP="00E5654C">
      <w:pPr>
        <w:pStyle w:val="ListParagraph"/>
        <w:numPr>
          <w:ilvl w:val="0"/>
          <w:numId w:val="32"/>
        </w:numPr>
        <w:rPr>
          <w:rFonts w:ascii="Aptos" w:eastAsia="Aptos" w:hAnsi="Aptos" w:cs="Aptos"/>
          <w:sz w:val="24"/>
          <w:szCs w:val="24"/>
        </w:rPr>
      </w:pPr>
      <w:r w:rsidRPr="00E5654C">
        <w:rPr>
          <w:rFonts w:ascii="Aptos" w:eastAsia="Aptos" w:hAnsi="Aptos" w:cs="Aptos"/>
          <w:sz w:val="24"/>
          <w:szCs w:val="24"/>
        </w:rPr>
        <w:t>“</w:t>
      </w:r>
      <w:proofErr w:type="gramStart"/>
      <w:r w:rsidRPr="00E5654C">
        <w:rPr>
          <w:rFonts w:ascii="Aptos" w:eastAsia="Aptos" w:hAnsi="Aptos" w:cs="Aptos"/>
          <w:sz w:val="24"/>
          <w:szCs w:val="24"/>
        </w:rPr>
        <w:t>landscape</w:t>
      </w:r>
      <w:proofErr w:type="gramEnd"/>
      <w:r w:rsidRPr="00E5654C">
        <w:rPr>
          <w:rFonts w:ascii="Aptos" w:eastAsia="Aptos" w:hAnsi="Aptos" w:cs="Aptos"/>
          <w:sz w:val="24"/>
          <w:szCs w:val="24"/>
        </w:rPr>
        <w:t xml:space="preserve"> connectivity and conservation” OR “species connectivity “OR “planning conservation network” OR “ecological connectivity planning” OR “conservation corridor planning” OR “network conservation planning”</w:t>
      </w:r>
      <w:r w:rsidR="79675A15" w:rsidRPr="00E5654C">
        <w:rPr>
          <w:rFonts w:ascii="Aptos" w:eastAsia="Aptos" w:hAnsi="Aptos" w:cs="Aptos"/>
          <w:sz w:val="24"/>
          <w:szCs w:val="24"/>
        </w:rPr>
        <w:t xml:space="preserve"> OR “marine conservation planning</w:t>
      </w:r>
      <w:r w:rsidR="3B5683AA" w:rsidRPr="00E5654C">
        <w:rPr>
          <w:rFonts w:ascii="Aptos" w:eastAsia="Aptos" w:hAnsi="Aptos" w:cs="Aptos"/>
          <w:sz w:val="24"/>
          <w:szCs w:val="24"/>
        </w:rPr>
        <w:t>”</w:t>
      </w:r>
      <w:r w:rsidR="7CE6309B" w:rsidRPr="00E5654C">
        <w:rPr>
          <w:rFonts w:ascii="Aptos" w:eastAsia="Aptos" w:hAnsi="Aptos" w:cs="Aptos"/>
          <w:sz w:val="24"/>
          <w:szCs w:val="24"/>
        </w:rPr>
        <w:t xml:space="preserve"> OR “seascape conservation planning” OR “wetland conservation planning”</w:t>
      </w:r>
    </w:p>
    <w:p w14:paraId="12F0F5BF" w14:textId="527AB6CA" w:rsidR="3B5683AA" w:rsidRPr="00E5654C" w:rsidRDefault="3B5683AA" w:rsidP="00E5654C">
      <w:pPr>
        <w:pStyle w:val="ListParagraph"/>
        <w:numPr>
          <w:ilvl w:val="0"/>
          <w:numId w:val="32"/>
        </w:numPr>
        <w:rPr>
          <w:rFonts w:ascii="Aptos" w:eastAsia="Aptos" w:hAnsi="Aptos" w:cs="Aptos"/>
          <w:sz w:val="24"/>
          <w:szCs w:val="24"/>
        </w:rPr>
      </w:pPr>
      <w:r w:rsidRPr="00E5654C">
        <w:rPr>
          <w:rFonts w:ascii="Aptos" w:eastAsia="Aptos" w:hAnsi="Aptos" w:cs="Aptos"/>
          <w:sz w:val="24"/>
          <w:szCs w:val="24"/>
        </w:rPr>
        <w:t>“</w:t>
      </w:r>
      <w:proofErr w:type="gramStart"/>
      <w:r w:rsidR="77D58FE0" w:rsidRPr="00E5654C">
        <w:rPr>
          <w:rFonts w:ascii="Aptos" w:eastAsia="Aptos" w:hAnsi="Aptos" w:cs="Aptos"/>
          <w:sz w:val="24"/>
          <w:szCs w:val="24"/>
        </w:rPr>
        <w:t>conservation</w:t>
      </w:r>
      <w:proofErr w:type="gramEnd"/>
      <w:r w:rsidR="77D58FE0" w:rsidRPr="00E5654C">
        <w:rPr>
          <w:rFonts w:ascii="Aptos" w:eastAsia="Aptos" w:hAnsi="Aptos" w:cs="Aptos"/>
          <w:sz w:val="24"/>
          <w:szCs w:val="24"/>
        </w:rPr>
        <w:t xml:space="preserve"> planning</w:t>
      </w:r>
      <w:r w:rsidR="4B0DEF38" w:rsidRPr="00E5654C">
        <w:rPr>
          <w:rFonts w:ascii="Aptos" w:eastAsia="Aptos" w:hAnsi="Aptos" w:cs="Aptos"/>
          <w:sz w:val="24"/>
          <w:szCs w:val="24"/>
        </w:rPr>
        <w:t>” AND</w:t>
      </w:r>
      <w:r w:rsidR="77D58FE0" w:rsidRPr="00E5654C">
        <w:rPr>
          <w:rFonts w:ascii="Aptos" w:eastAsia="Aptos" w:hAnsi="Aptos" w:cs="Aptos"/>
          <w:sz w:val="24"/>
          <w:szCs w:val="24"/>
        </w:rPr>
        <w:t xml:space="preserve"> </w:t>
      </w:r>
      <w:r w:rsidR="13F5256A" w:rsidRPr="00E5654C">
        <w:rPr>
          <w:rFonts w:ascii="Aptos" w:eastAsia="Aptos" w:hAnsi="Aptos" w:cs="Aptos"/>
          <w:sz w:val="24"/>
          <w:szCs w:val="24"/>
        </w:rPr>
        <w:t>“</w:t>
      </w:r>
      <w:r w:rsidR="77D58FE0" w:rsidRPr="00E5654C">
        <w:rPr>
          <w:rFonts w:ascii="Aptos" w:eastAsia="Aptos" w:hAnsi="Aptos" w:cs="Aptos"/>
          <w:sz w:val="24"/>
          <w:szCs w:val="24"/>
        </w:rPr>
        <w:t>ecosystem services</w:t>
      </w:r>
      <w:r w:rsidR="2AC3F794" w:rsidRPr="00E5654C">
        <w:rPr>
          <w:rFonts w:ascii="Aptos" w:eastAsia="Aptos" w:hAnsi="Aptos" w:cs="Aptos"/>
          <w:sz w:val="24"/>
          <w:szCs w:val="24"/>
        </w:rPr>
        <w:t>”</w:t>
      </w:r>
    </w:p>
    <w:p w14:paraId="34DF01DC" w14:textId="7A3F7A5E" w:rsidR="13FE440B" w:rsidRPr="00E5654C" w:rsidRDefault="13FE440B" w:rsidP="00E5654C">
      <w:pPr>
        <w:pStyle w:val="ListParagraph"/>
        <w:numPr>
          <w:ilvl w:val="0"/>
          <w:numId w:val="32"/>
        </w:numPr>
        <w:rPr>
          <w:rFonts w:ascii="Aptos" w:eastAsia="Aptos" w:hAnsi="Aptos" w:cs="Aptos"/>
          <w:sz w:val="24"/>
          <w:szCs w:val="24"/>
        </w:rPr>
      </w:pPr>
      <w:r w:rsidRPr="00E5654C">
        <w:rPr>
          <w:rFonts w:ascii="Aptos" w:eastAsia="Aptos" w:hAnsi="Aptos" w:cs="Aptos"/>
          <w:sz w:val="24"/>
          <w:szCs w:val="24"/>
        </w:rPr>
        <w:t>“</w:t>
      </w:r>
      <w:proofErr w:type="gramStart"/>
      <w:r w:rsidR="77D58FE0" w:rsidRPr="00E5654C">
        <w:rPr>
          <w:rFonts w:ascii="Aptos" w:eastAsia="Aptos" w:hAnsi="Aptos" w:cs="Aptos"/>
          <w:sz w:val="24"/>
          <w:szCs w:val="24"/>
        </w:rPr>
        <w:t>participatory</w:t>
      </w:r>
      <w:proofErr w:type="gramEnd"/>
      <w:r w:rsidR="77D58FE0" w:rsidRPr="00E5654C">
        <w:rPr>
          <w:rFonts w:ascii="Aptos" w:eastAsia="Aptos" w:hAnsi="Aptos" w:cs="Aptos"/>
          <w:sz w:val="24"/>
          <w:szCs w:val="24"/>
        </w:rPr>
        <w:t xml:space="preserve"> conservation mapping</w:t>
      </w:r>
      <w:r w:rsidR="2139D438" w:rsidRPr="00E5654C">
        <w:rPr>
          <w:rFonts w:ascii="Aptos" w:eastAsia="Aptos" w:hAnsi="Aptos" w:cs="Aptos"/>
          <w:sz w:val="24"/>
          <w:szCs w:val="24"/>
        </w:rPr>
        <w:t>”</w:t>
      </w:r>
      <w:r w:rsidR="77D58FE0" w:rsidRPr="00E5654C">
        <w:rPr>
          <w:rFonts w:ascii="Aptos" w:eastAsia="Aptos" w:hAnsi="Aptos" w:cs="Aptos"/>
          <w:sz w:val="24"/>
          <w:szCs w:val="24"/>
        </w:rPr>
        <w:t xml:space="preserve"> OR </w:t>
      </w:r>
      <w:r w:rsidR="62A74C1F" w:rsidRPr="00E5654C">
        <w:rPr>
          <w:rFonts w:ascii="Aptos" w:eastAsia="Aptos" w:hAnsi="Aptos" w:cs="Aptos"/>
          <w:sz w:val="24"/>
          <w:szCs w:val="24"/>
        </w:rPr>
        <w:t>“</w:t>
      </w:r>
      <w:r w:rsidR="77D58FE0" w:rsidRPr="00E5654C">
        <w:rPr>
          <w:rFonts w:ascii="Aptos" w:eastAsia="Aptos" w:hAnsi="Aptos" w:cs="Aptos"/>
          <w:sz w:val="24"/>
          <w:szCs w:val="24"/>
        </w:rPr>
        <w:t>community conservation mapping</w:t>
      </w:r>
      <w:r w:rsidR="0B2F2D15" w:rsidRPr="00E5654C">
        <w:rPr>
          <w:rFonts w:ascii="Aptos" w:eastAsia="Aptos" w:hAnsi="Aptos" w:cs="Aptos"/>
          <w:sz w:val="24"/>
          <w:szCs w:val="24"/>
        </w:rPr>
        <w:t>”</w:t>
      </w:r>
      <w:r w:rsidR="77D58FE0" w:rsidRPr="00E5654C">
        <w:rPr>
          <w:rFonts w:ascii="Aptos" w:eastAsia="Aptos" w:hAnsi="Aptos" w:cs="Aptos"/>
          <w:sz w:val="24"/>
          <w:szCs w:val="24"/>
        </w:rPr>
        <w:t xml:space="preserve"> OR </w:t>
      </w:r>
      <w:r w:rsidR="354529CB" w:rsidRPr="00E5654C">
        <w:rPr>
          <w:rFonts w:ascii="Aptos" w:eastAsia="Aptos" w:hAnsi="Aptos" w:cs="Aptos"/>
          <w:sz w:val="24"/>
          <w:szCs w:val="24"/>
        </w:rPr>
        <w:t>“</w:t>
      </w:r>
      <w:r w:rsidR="77D58FE0" w:rsidRPr="00E5654C">
        <w:rPr>
          <w:rFonts w:ascii="Aptos" w:eastAsia="Aptos" w:hAnsi="Aptos" w:cs="Aptos"/>
          <w:sz w:val="24"/>
          <w:szCs w:val="24"/>
        </w:rPr>
        <w:t>participatory spatial planning and conservation</w:t>
      </w:r>
      <w:r w:rsidR="2A00CA49" w:rsidRPr="00E5654C">
        <w:rPr>
          <w:rFonts w:ascii="Aptos" w:eastAsia="Aptos" w:hAnsi="Aptos" w:cs="Aptos"/>
          <w:sz w:val="24"/>
          <w:szCs w:val="24"/>
        </w:rPr>
        <w:t>”</w:t>
      </w:r>
    </w:p>
    <w:p w14:paraId="59BBEFBF" w14:textId="763B8E6B" w:rsidR="2A00CA49" w:rsidRPr="00E5654C" w:rsidRDefault="2A00CA49" w:rsidP="00E5654C">
      <w:pPr>
        <w:pStyle w:val="ListParagraph"/>
        <w:numPr>
          <w:ilvl w:val="0"/>
          <w:numId w:val="32"/>
        </w:numPr>
        <w:rPr>
          <w:rFonts w:ascii="Aptos" w:eastAsia="Aptos" w:hAnsi="Aptos" w:cs="Aptos"/>
        </w:rPr>
      </w:pPr>
      <w:r w:rsidRPr="00E5654C">
        <w:rPr>
          <w:rFonts w:ascii="Aptos" w:eastAsia="Aptos" w:hAnsi="Aptos" w:cs="Aptos"/>
          <w:sz w:val="24"/>
          <w:szCs w:val="24"/>
        </w:rPr>
        <w:t>(“conservation effectiveness” OR “protected area management effectiveness” OR “monitoring conservation effectiveness” OR “protected area system effectiveness”) AND “spatial planning”</w:t>
      </w:r>
    </w:p>
    <w:p w14:paraId="42B1AD14" w14:textId="09148B1D" w:rsidR="2A00CA49" w:rsidRPr="00E5654C" w:rsidRDefault="2A00CA49" w:rsidP="00E5654C">
      <w:pPr>
        <w:pStyle w:val="ListParagraph"/>
        <w:numPr>
          <w:ilvl w:val="0"/>
          <w:numId w:val="32"/>
        </w:numPr>
        <w:rPr>
          <w:rFonts w:ascii="Aptos" w:eastAsia="Aptos" w:hAnsi="Aptos" w:cs="Aptos"/>
          <w:sz w:val="24"/>
          <w:szCs w:val="24"/>
        </w:rPr>
      </w:pPr>
      <w:r w:rsidRPr="00E5654C">
        <w:rPr>
          <w:rFonts w:ascii="Aptos" w:eastAsia="Aptos" w:hAnsi="Aptos" w:cs="Aptos"/>
          <w:sz w:val="24"/>
          <w:szCs w:val="24"/>
        </w:rPr>
        <w:t>(“adaptive management” AND (“global change” OR “climate change” OR “land use change” OR “sea use change” OR “invasive species” OR “overexploitation” OR “pollution”) AND “spatial planning”)</w:t>
      </w:r>
    </w:p>
    <w:p w14:paraId="58F158DE" w14:textId="77777777" w:rsidR="00DD7B9A" w:rsidRPr="002A5D04" w:rsidRDefault="00DD7B9A" w:rsidP="00DD7B9A">
      <w:pPr>
        <w:ind w:left="720"/>
        <w:rPr>
          <w:rFonts w:ascii="Times New Roman" w:eastAsia="Times New Roman" w:hAnsi="Times New Roman" w:cs="Times New Roman"/>
          <w:bCs/>
          <w:sz w:val="24"/>
          <w:szCs w:val="24"/>
        </w:rPr>
      </w:pPr>
    </w:p>
    <w:p w14:paraId="3DEB1D4E" w14:textId="77777777" w:rsidR="00DD7B9A" w:rsidRPr="002A5D04" w:rsidRDefault="00DD7B9A" w:rsidP="00DD7B9A">
      <w:pPr>
        <w:ind w:left="720"/>
        <w:rPr>
          <w:rFonts w:ascii="Times New Roman" w:eastAsia="Times New Roman" w:hAnsi="Times New Roman" w:cs="Times New Roman"/>
          <w:bCs/>
          <w:sz w:val="24"/>
          <w:szCs w:val="24"/>
        </w:rPr>
      </w:pPr>
      <w:r w:rsidRPr="002A5D04">
        <w:rPr>
          <w:rFonts w:ascii="Times New Roman" w:eastAsia="Times New Roman" w:hAnsi="Times New Roman" w:cs="Times New Roman"/>
          <w:sz w:val="24"/>
          <w:szCs w:val="24"/>
        </w:rPr>
        <w:t>Research questions:</w:t>
      </w:r>
    </w:p>
    <w:p w14:paraId="65A1BC3A" w14:textId="4D1D18AA" w:rsidR="71E8A2CE" w:rsidRPr="002A5D04" w:rsidRDefault="71E8A2CE"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 xml:space="preserve">What are the principles to account for when planning for effective ecological restoration?  </w:t>
      </w:r>
    </w:p>
    <w:p w14:paraId="0EE39626" w14:textId="62403EBA" w:rsidR="021390E9" w:rsidRPr="002A5D04" w:rsidRDefault="021390E9"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 xml:space="preserve">What are the objectives of spatial restoration planning? </w:t>
      </w:r>
    </w:p>
    <w:p w14:paraId="0ED80E44" w14:textId="77DEDD39" w:rsidR="475E9C5B" w:rsidRPr="002A5D04" w:rsidRDefault="475E9C5B"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lastRenderedPageBreak/>
        <w:t>How can planning for restoration inside and outside PAs/OECMs be operationalized through integrated spatial-planning tools and decision frameworks that are transparent, evidence-based and locally legitimate?</w:t>
      </w:r>
    </w:p>
    <w:p w14:paraId="23D32781" w14:textId="0ED79852" w:rsidR="475E9C5B" w:rsidRPr="002A5D04" w:rsidRDefault="475E9C5B"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What are the criteria for measuring the progress of restoration including those from ILK (e.g. absence of threats, physical conditions, species composition, structural diversity, ecosystem functions, external changes)?</w:t>
      </w:r>
    </w:p>
    <w:p w14:paraId="6FB1BC24" w14:textId="4257DC42" w:rsidR="475E9C5B" w:rsidRPr="002A5D04" w:rsidRDefault="475E9C5B"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How is spatial conservation planning defined/conceptualized? How widely do these definitions vary across geography, culture, knowledge systems, level of economic development, governance mechanism?</w:t>
      </w:r>
    </w:p>
    <w:p w14:paraId="05785EB9" w14:textId="25E532E6" w:rsidR="475E9C5B" w:rsidRPr="002A5D04" w:rsidRDefault="475E9C5B"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 xml:space="preserve">What are the basic principles of spatial planning for biodiversity conservation? Do these principles vary across measures? What are the differences between planning for a single site versus a network of sites? </w:t>
      </w:r>
    </w:p>
    <w:p w14:paraId="3AFD1CB0" w14:textId="397DCC80" w:rsidR="475E9C5B" w:rsidRPr="002A5D04" w:rsidRDefault="475E9C5B"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 xml:space="preserve">What are we monitoring for, process or outcomes and for which response variables?  </w:t>
      </w:r>
    </w:p>
    <w:p w14:paraId="78FD12BC" w14:textId="4CE3CC77" w:rsidR="475E9C5B" w:rsidRPr="002A5D04" w:rsidRDefault="475E9C5B"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Which methods are used in assessing progress towards Target 3</w:t>
      </w:r>
      <w:proofErr w:type="gramStart"/>
      <w:r w:rsidRPr="002A5D04">
        <w:rPr>
          <w:rFonts w:ascii="Times New Roman" w:eastAsia="Times New Roman" w:hAnsi="Times New Roman" w:cs="Times New Roman"/>
          <w:sz w:val="24"/>
          <w:szCs w:val="24"/>
        </w:rPr>
        <w:t>? ?</w:t>
      </w:r>
      <w:proofErr w:type="gramEnd"/>
      <w:r w:rsidRPr="002A5D04">
        <w:rPr>
          <w:rFonts w:ascii="Times New Roman" w:eastAsia="Times New Roman" w:hAnsi="Times New Roman" w:cs="Times New Roman"/>
          <w:sz w:val="24"/>
          <w:szCs w:val="24"/>
        </w:rPr>
        <w:t xml:space="preserve"> How do these vary geographically, culturally and across knowledge systems? How do we weave indicators from different knowledge systems?</w:t>
      </w:r>
    </w:p>
    <w:p w14:paraId="080A028F" w14:textId="7A4F7FF5" w:rsidR="475E9C5B" w:rsidRPr="002A5D04" w:rsidRDefault="475E9C5B"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How can conservation and restoration targets be effectively integrated in planning?</w:t>
      </w:r>
    </w:p>
    <w:p w14:paraId="378FD712" w14:textId="112ACFAB" w:rsidR="475E9C5B" w:rsidRPr="002A5D04" w:rsidRDefault="475E9C5B"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What does adaptive management mean in the context of spatial planning?</w:t>
      </w:r>
    </w:p>
    <w:p w14:paraId="108BF5D3" w14:textId="607A4D7B" w:rsidR="5CFFB028" w:rsidRPr="002A5D04" w:rsidRDefault="5CFFB028" w:rsidP="5CFFB028">
      <w:pPr>
        <w:ind w:left="720"/>
        <w:rPr>
          <w:rFonts w:ascii="Times New Roman" w:eastAsia="Times New Roman" w:hAnsi="Times New Roman" w:cs="Times New Roman"/>
          <w:sz w:val="24"/>
          <w:szCs w:val="24"/>
        </w:rPr>
      </w:pPr>
    </w:p>
    <w:p w14:paraId="7BDD1167" w14:textId="79E5A7CC" w:rsidR="5CFFB028" w:rsidRPr="002A5D04" w:rsidRDefault="5CFFB028" w:rsidP="5CFFB028">
      <w:pPr>
        <w:rPr>
          <w:rFonts w:ascii="Times New Roman" w:eastAsia="Times New Roman" w:hAnsi="Times New Roman" w:cs="Times New Roman"/>
          <w:sz w:val="24"/>
          <w:szCs w:val="24"/>
        </w:rPr>
      </w:pPr>
    </w:p>
    <w:p w14:paraId="0000002C" w14:textId="7FD01F4F" w:rsidR="005275FA" w:rsidRPr="002A5D04" w:rsidRDefault="005275FA">
      <w:pPr>
        <w:rPr>
          <w:rFonts w:ascii="Times New Roman" w:eastAsia="Times New Roman" w:hAnsi="Times New Roman" w:cs="Times New Roman"/>
          <w:b/>
          <w:sz w:val="24"/>
          <w:szCs w:val="24"/>
        </w:rPr>
      </w:pPr>
    </w:p>
    <w:p w14:paraId="0000002D" w14:textId="77777777"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b/>
          <w:sz w:val="24"/>
          <w:szCs w:val="24"/>
        </w:rPr>
        <w:t xml:space="preserve">AND Keywords for </w:t>
      </w:r>
      <w:r w:rsidRPr="002A5D04">
        <w:rPr>
          <w:rFonts w:ascii="Times New Roman" w:eastAsia="Times New Roman" w:hAnsi="Times New Roman" w:cs="Times New Roman"/>
          <w:b/>
          <w:color w:val="FF0000"/>
          <w:sz w:val="24"/>
          <w:szCs w:val="24"/>
          <w:highlight w:val="yellow"/>
        </w:rPr>
        <w:t>Chapter 4</w:t>
      </w:r>
      <w:r w:rsidRPr="002A5D04">
        <w:rPr>
          <w:rFonts w:ascii="Times New Roman" w:eastAsia="Times New Roman" w:hAnsi="Times New Roman" w:cs="Times New Roman"/>
          <w:b/>
          <w:sz w:val="24"/>
          <w:szCs w:val="24"/>
        </w:rPr>
        <w:t xml:space="preserve"> </w:t>
      </w:r>
      <w:r w:rsidRPr="002A5D04">
        <w:rPr>
          <w:rFonts w:ascii="Times New Roman" w:eastAsia="Times New Roman" w:hAnsi="Times New Roman" w:cs="Times New Roman"/>
          <w:sz w:val="24"/>
          <w:szCs w:val="24"/>
        </w:rPr>
        <w:t>(including guiding questions to ask the TSU to search)</w:t>
      </w:r>
    </w:p>
    <w:p w14:paraId="6F8860DD" w14:textId="77777777" w:rsidR="00DD7B9A" w:rsidRPr="002A5D04" w:rsidRDefault="00DD7B9A" w:rsidP="00DD7B9A">
      <w:pPr>
        <w:ind w:left="720"/>
        <w:rPr>
          <w:rFonts w:ascii="Times New Roman" w:eastAsia="Times New Roman" w:hAnsi="Times New Roman" w:cs="Times New Roman"/>
          <w:bCs/>
          <w:sz w:val="24"/>
          <w:szCs w:val="24"/>
        </w:rPr>
      </w:pPr>
    </w:p>
    <w:p w14:paraId="467DD67E" w14:textId="33A58266" w:rsidR="00DD7B9A" w:rsidRPr="002A5D04" w:rsidRDefault="00DD7B9A" w:rsidP="00DD7B9A">
      <w:pPr>
        <w:ind w:left="72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Ke</w:t>
      </w:r>
      <w:commentRangeStart w:id="203"/>
      <w:r w:rsidRPr="002A5D04">
        <w:rPr>
          <w:rFonts w:ascii="Times New Roman" w:eastAsia="Times New Roman" w:hAnsi="Times New Roman" w:cs="Times New Roman"/>
          <w:b/>
          <w:sz w:val="24"/>
          <w:szCs w:val="24"/>
        </w:rPr>
        <w:t>yw</w:t>
      </w:r>
      <w:commentRangeEnd w:id="203"/>
      <w:r w:rsidR="003F1F28">
        <w:rPr>
          <w:rStyle w:val="CommentReference"/>
        </w:rPr>
        <w:commentReference w:id="203"/>
      </w:r>
      <w:r w:rsidRPr="002A5D04">
        <w:rPr>
          <w:rFonts w:ascii="Times New Roman" w:eastAsia="Times New Roman" w:hAnsi="Times New Roman" w:cs="Times New Roman"/>
          <w:b/>
          <w:sz w:val="24"/>
          <w:szCs w:val="24"/>
        </w:rPr>
        <w:t>ords (can be multiple sets):</w:t>
      </w:r>
    </w:p>
    <w:p w14:paraId="1F3E15C8" w14:textId="2F1D8900" w:rsidR="2BFCC9B3" w:rsidRPr="002A5D04" w:rsidRDefault="2BFCC9B3" w:rsidP="2BFCC9B3">
      <w:pPr>
        <w:ind w:left="720"/>
        <w:rPr>
          <w:rFonts w:ascii="Times New Roman" w:eastAsia="Times New Roman" w:hAnsi="Times New Roman" w:cs="Times New Roman"/>
          <w:sz w:val="24"/>
          <w:szCs w:val="24"/>
        </w:rPr>
      </w:pPr>
    </w:p>
    <w:p w14:paraId="7EF85B4E" w14:textId="02E87760" w:rsidR="653C8B58" w:rsidRPr="00755F91" w:rsidRDefault="653C8B58" w:rsidP="001C7FF2">
      <w:pPr>
        <w:pStyle w:val="ListParagraph"/>
        <w:numPr>
          <w:ilvl w:val="0"/>
          <w:numId w:val="33"/>
        </w:numPr>
        <w:rPr>
          <w:rFonts w:ascii="Times New Roman" w:eastAsia="Times New Roman" w:hAnsi="Times New Roman" w:cs="Times New Roman"/>
          <w:sz w:val="24"/>
          <w:szCs w:val="24"/>
          <w:highlight w:val="yellow"/>
        </w:rPr>
      </w:pPr>
      <w:r w:rsidRPr="001C7FF2">
        <w:rPr>
          <w:rFonts w:ascii="Times New Roman" w:eastAsia="Times New Roman" w:hAnsi="Times New Roman" w:cs="Times New Roman"/>
          <w:sz w:val="24"/>
          <w:szCs w:val="24"/>
        </w:rPr>
        <w:t>"</w:t>
      </w:r>
      <w:r w:rsidR="00755F91">
        <w:rPr>
          <w:rFonts w:ascii="Times New Roman" w:eastAsia="Times New Roman" w:hAnsi="Times New Roman" w:cs="Times New Roman"/>
          <w:sz w:val="24"/>
          <w:szCs w:val="24"/>
        </w:rPr>
        <w:t>e</w:t>
      </w:r>
      <w:r w:rsidRPr="001C7FF2">
        <w:rPr>
          <w:rFonts w:ascii="Times New Roman" w:eastAsia="Times New Roman" w:hAnsi="Times New Roman" w:cs="Times New Roman"/>
          <w:sz w:val="24"/>
          <w:szCs w:val="24"/>
        </w:rPr>
        <w:t>cologic</w:t>
      </w:r>
      <w:r w:rsidR="001C7FF2" w:rsidRP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 xml:space="preserve"> connectivity" AND </w:t>
      </w:r>
      <w:r w:rsidR="00755F91" w:rsidRPr="00755F91">
        <w:rPr>
          <w:rFonts w:ascii="Times New Roman" w:eastAsia="Times New Roman" w:hAnsi="Times New Roman" w:cs="Times New Roman"/>
          <w:sz w:val="24"/>
          <w:szCs w:val="24"/>
          <w:highlight w:val="yellow"/>
        </w:rPr>
        <w:t>r</w:t>
      </w:r>
      <w:r w:rsidRPr="00755F91">
        <w:rPr>
          <w:rFonts w:ascii="Times New Roman" w:eastAsia="Times New Roman" w:hAnsi="Times New Roman" w:cs="Times New Roman"/>
          <w:sz w:val="24"/>
          <w:szCs w:val="24"/>
          <w:highlight w:val="yellow"/>
        </w:rPr>
        <w:t>eview article (Document Types)</w:t>
      </w:r>
    </w:p>
    <w:p w14:paraId="6474DC70" w14:textId="2A603483" w:rsidR="2BFCC9B3" w:rsidRPr="002A5D04" w:rsidRDefault="2BFCC9B3" w:rsidP="2BFCC9B3">
      <w:pPr>
        <w:ind w:left="720"/>
        <w:rPr>
          <w:rFonts w:ascii="Times New Roman" w:eastAsia="Times New Roman" w:hAnsi="Times New Roman" w:cs="Times New Roman"/>
          <w:sz w:val="24"/>
          <w:szCs w:val="24"/>
        </w:rPr>
      </w:pPr>
    </w:p>
    <w:p w14:paraId="19CC9E74" w14:textId="1AE150A8" w:rsidR="653C8B58" w:rsidRPr="001C7FF2" w:rsidRDefault="653C8B58" w:rsidP="001C7FF2">
      <w:pPr>
        <w:pStyle w:val="ListParagraph"/>
        <w:numPr>
          <w:ilvl w:val="0"/>
          <w:numId w:val="33"/>
        </w:numPr>
        <w:rPr>
          <w:rFonts w:ascii="Times New Roman" w:eastAsia="Times New Roman" w:hAnsi="Times New Roman" w:cs="Times New Roman"/>
          <w:sz w:val="24"/>
          <w:szCs w:val="24"/>
        </w:rPr>
      </w:pPr>
      <w:r w:rsidRPr="001C7FF2">
        <w:rPr>
          <w:rFonts w:ascii="Times New Roman" w:eastAsia="Times New Roman" w:hAnsi="Times New Roman" w:cs="Times New Roman"/>
          <w:sz w:val="24"/>
          <w:szCs w:val="24"/>
        </w:rPr>
        <w:t>(</w:t>
      </w:r>
      <w:r w:rsidR="001C7FF2">
        <w:rPr>
          <w:rFonts w:ascii="Times New Roman" w:eastAsia="Times New Roman" w:hAnsi="Times New Roman" w:cs="Times New Roman"/>
          <w:sz w:val="24"/>
          <w:szCs w:val="24"/>
        </w:rPr>
        <w:t>"</w:t>
      </w:r>
      <w:r w:rsidR="00755F91">
        <w:rPr>
          <w:rFonts w:ascii="Times New Roman" w:eastAsia="Times New Roman" w:hAnsi="Times New Roman" w:cs="Times New Roman"/>
          <w:sz w:val="24"/>
          <w:szCs w:val="24"/>
        </w:rPr>
        <w:t>e</w:t>
      </w:r>
      <w:r w:rsidRPr="001C7FF2">
        <w:rPr>
          <w:rFonts w:ascii="Times New Roman" w:eastAsia="Times New Roman" w:hAnsi="Times New Roman" w:cs="Times New Roman"/>
          <w:sz w:val="24"/>
          <w:szCs w:val="24"/>
        </w:rPr>
        <w:t>cological connectivity</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 xml:space="preserve"> OR </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habitat connectivity</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 xml:space="preserve"> OR </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landscape connectivity</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 xml:space="preserve"> OR </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wi</w:t>
      </w:r>
      <w:r w:rsidR="0E919973" w:rsidRPr="001C7FF2">
        <w:rPr>
          <w:rFonts w:ascii="Times New Roman" w:eastAsia="Times New Roman" w:hAnsi="Times New Roman" w:cs="Times New Roman"/>
          <w:sz w:val="24"/>
          <w:szCs w:val="24"/>
        </w:rPr>
        <w:t>l</w:t>
      </w:r>
      <w:r w:rsidRPr="001C7FF2">
        <w:rPr>
          <w:rFonts w:ascii="Times New Roman" w:eastAsia="Times New Roman" w:hAnsi="Times New Roman" w:cs="Times New Roman"/>
          <w:sz w:val="24"/>
          <w:szCs w:val="24"/>
        </w:rPr>
        <w:t>dlife corridor</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 xml:space="preserve"> OR </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biological corridor</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 AND (benefits OR advantages OR positive OR impacts OR opportunities) AND (risks OR drawbacks OR negative OR impacts OR challenges) AND (</w:t>
      </w:r>
      <w:r w:rsidR="00755F91">
        <w:rPr>
          <w:rFonts w:ascii="Times New Roman" w:eastAsia="Times New Roman" w:hAnsi="Times New Roman" w:cs="Times New Roman"/>
          <w:sz w:val="24"/>
          <w:szCs w:val="24"/>
        </w:rPr>
        <w:t>"e</w:t>
      </w:r>
      <w:r w:rsidRPr="001C7FF2">
        <w:rPr>
          <w:rFonts w:ascii="Times New Roman" w:eastAsia="Times New Roman" w:hAnsi="Times New Roman" w:cs="Times New Roman"/>
          <w:sz w:val="24"/>
          <w:szCs w:val="24"/>
        </w:rPr>
        <w:t xml:space="preserve">cosystem </w:t>
      </w:r>
      <w:r w:rsidR="00755F91">
        <w:rPr>
          <w:rFonts w:ascii="Times New Roman" w:eastAsia="Times New Roman" w:hAnsi="Times New Roman" w:cs="Times New Roman"/>
          <w:sz w:val="24"/>
          <w:szCs w:val="24"/>
        </w:rPr>
        <w:t>s</w:t>
      </w:r>
      <w:r w:rsidRPr="001C7FF2">
        <w:rPr>
          <w:rFonts w:ascii="Times New Roman" w:eastAsia="Times New Roman" w:hAnsi="Times New Roman" w:cs="Times New Roman"/>
          <w:sz w:val="24"/>
          <w:szCs w:val="24"/>
        </w:rPr>
        <w:t>ervices</w:t>
      </w:r>
      <w:r w:rsidR="00755F91">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 xml:space="preserve"> OR </w:t>
      </w:r>
      <w:r w:rsidR="00755F91">
        <w:rPr>
          <w:rFonts w:ascii="Times New Roman" w:eastAsia="Times New Roman" w:hAnsi="Times New Roman" w:cs="Times New Roman"/>
          <w:sz w:val="24"/>
          <w:szCs w:val="24"/>
        </w:rPr>
        <w:t>e</w:t>
      </w:r>
      <w:r w:rsidRPr="001C7FF2">
        <w:rPr>
          <w:rFonts w:ascii="Times New Roman" w:eastAsia="Times New Roman" w:hAnsi="Times New Roman" w:cs="Times New Roman"/>
          <w:sz w:val="24"/>
          <w:szCs w:val="24"/>
        </w:rPr>
        <w:t>cosystem management</w:t>
      </w:r>
      <w:r w:rsidR="00755F91">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w:t>
      </w:r>
    </w:p>
    <w:p w14:paraId="1DA7EA3B" w14:textId="3B89C01D" w:rsidR="2BFCC9B3" w:rsidRPr="002A5D04" w:rsidRDefault="2BFCC9B3" w:rsidP="2BFCC9B3">
      <w:pPr>
        <w:ind w:left="720"/>
        <w:rPr>
          <w:rFonts w:ascii="Times New Roman" w:eastAsia="Times New Roman" w:hAnsi="Times New Roman" w:cs="Times New Roman"/>
          <w:sz w:val="24"/>
          <w:szCs w:val="24"/>
        </w:rPr>
      </w:pPr>
    </w:p>
    <w:p w14:paraId="06E8E852" w14:textId="5870A01A" w:rsidR="653C8B58" w:rsidRPr="00755F91" w:rsidRDefault="00755F91" w:rsidP="00755F91">
      <w:pPr>
        <w:pStyle w:val="ListParagraph"/>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653C8B58" w:rsidRPr="00755F91">
        <w:rPr>
          <w:rFonts w:ascii="Times New Roman" w:eastAsia="Times New Roman" w:hAnsi="Times New Roman" w:cs="Times New Roman"/>
          <w:sz w:val="24"/>
          <w:szCs w:val="24"/>
        </w:rPr>
        <w:t xml:space="preserve">tructural </w:t>
      </w:r>
      <w:r>
        <w:rPr>
          <w:rFonts w:ascii="Times New Roman" w:eastAsia="Times New Roman" w:hAnsi="Times New Roman" w:cs="Times New Roman"/>
          <w:sz w:val="24"/>
          <w:szCs w:val="24"/>
        </w:rPr>
        <w:t>c</w:t>
      </w:r>
      <w:r w:rsidR="653C8B58" w:rsidRPr="00755F91">
        <w:rPr>
          <w:rFonts w:ascii="Times New Roman" w:eastAsia="Times New Roman" w:hAnsi="Times New Roman" w:cs="Times New Roman"/>
          <w:sz w:val="24"/>
          <w:szCs w:val="24"/>
        </w:rPr>
        <w:t>onnect*</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f</w:t>
      </w:r>
      <w:r w:rsidR="653C8B58" w:rsidRPr="00755F91">
        <w:rPr>
          <w:rFonts w:ascii="Times New Roman" w:eastAsia="Times New Roman" w:hAnsi="Times New Roman" w:cs="Times New Roman"/>
          <w:sz w:val="24"/>
          <w:szCs w:val="24"/>
        </w:rPr>
        <w:t xml:space="preserve">unctional </w:t>
      </w:r>
      <w:r>
        <w:rPr>
          <w:rFonts w:ascii="Times New Roman" w:eastAsia="Times New Roman" w:hAnsi="Times New Roman" w:cs="Times New Roman"/>
          <w:sz w:val="24"/>
          <w:szCs w:val="24"/>
        </w:rPr>
        <w:t>c</w:t>
      </w:r>
      <w:r w:rsidR="653C8B58" w:rsidRPr="00755F91">
        <w:rPr>
          <w:rFonts w:ascii="Times New Roman" w:eastAsia="Times New Roman" w:hAnsi="Times New Roman" w:cs="Times New Roman"/>
          <w:sz w:val="24"/>
          <w:szCs w:val="24"/>
        </w:rPr>
        <w:t>onnect*</w:t>
      </w:r>
      <w:r>
        <w:rPr>
          <w:rFonts w:ascii="Times New Roman" w:eastAsia="Times New Roman" w:hAnsi="Times New Roman" w:cs="Times New Roman"/>
          <w:sz w:val="24"/>
          <w:szCs w:val="24"/>
        </w:rPr>
        <w:t>")</w:t>
      </w:r>
    </w:p>
    <w:p w14:paraId="63E27872" w14:textId="0F34E56C" w:rsidR="2BFCC9B3" w:rsidRPr="002A5D04" w:rsidRDefault="2BFCC9B3" w:rsidP="2BFCC9B3">
      <w:pPr>
        <w:ind w:left="720"/>
        <w:rPr>
          <w:rFonts w:ascii="Times New Roman" w:eastAsia="Times New Roman" w:hAnsi="Times New Roman" w:cs="Times New Roman"/>
          <w:sz w:val="24"/>
          <w:szCs w:val="24"/>
        </w:rPr>
      </w:pPr>
    </w:p>
    <w:p w14:paraId="3ADE2E6B" w14:textId="63AEAB44" w:rsidR="653C8B58" w:rsidRPr="00755F91" w:rsidRDefault="00970F97" w:rsidP="00755F91">
      <w:pPr>
        <w:pStyle w:val="ListParagraph"/>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connectivity analysis</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network analysis</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circuit </w:t>
      </w:r>
      <w:proofErr w:type="spellStart"/>
      <w:r w:rsidR="653C8B58" w:rsidRPr="00755F91">
        <w:rPr>
          <w:rFonts w:ascii="Times New Roman" w:eastAsia="Times New Roman" w:hAnsi="Times New Roman" w:cs="Times New Roman"/>
          <w:sz w:val="24"/>
          <w:szCs w:val="24"/>
        </w:rPr>
        <w:t>theor</w:t>
      </w:r>
      <w:proofErr w:type="spellEnd"/>
      <w:r w:rsidR="653C8B58" w:rsidRPr="00755F9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least-cost path*</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w:t>
      </w:r>
      <w:r>
        <w:rPr>
          <w:rFonts w:ascii="Times New Roman" w:eastAsia="Times New Roman" w:hAnsi="Times New Roman" w:cs="Times New Roman"/>
          <w:sz w:val="24"/>
          <w:szCs w:val="24"/>
        </w:rPr>
        <w:t xml:space="preserve"> "g</w:t>
      </w:r>
      <w:r w:rsidR="653C8B58" w:rsidRPr="00755F91">
        <w:rPr>
          <w:rFonts w:ascii="Times New Roman" w:eastAsia="Times New Roman" w:hAnsi="Times New Roman" w:cs="Times New Roman"/>
          <w:sz w:val="24"/>
          <w:szCs w:val="24"/>
        </w:rPr>
        <w:t xml:space="preserve">raph </w:t>
      </w:r>
      <w:r>
        <w:rPr>
          <w:rFonts w:ascii="Times New Roman" w:eastAsia="Times New Roman" w:hAnsi="Times New Roman" w:cs="Times New Roman"/>
          <w:sz w:val="24"/>
          <w:szCs w:val="24"/>
        </w:rPr>
        <w:t>t</w:t>
      </w:r>
      <w:r w:rsidR="653C8B58" w:rsidRPr="00755F91">
        <w:rPr>
          <w:rFonts w:ascii="Times New Roman" w:eastAsia="Times New Roman" w:hAnsi="Times New Roman" w:cs="Times New Roman"/>
          <w:sz w:val="24"/>
          <w:szCs w:val="24"/>
        </w:rPr>
        <w:t>heory</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"r</w:t>
      </w:r>
      <w:r w:rsidR="653C8B58" w:rsidRPr="00755F91">
        <w:rPr>
          <w:rFonts w:ascii="Times New Roman" w:eastAsia="Times New Roman" w:hAnsi="Times New Roman" w:cs="Times New Roman"/>
          <w:sz w:val="24"/>
          <w:szCs w:val="24"/>
        </w:rPr>
        <w:t xml:space="preserve">esistant </w:t>
      </w:r>
      <w:r>
        <w:rPr>
          <w:rFonts w:ascii="Times New Roman" w:eastAsia="Times New Roman" w:hAnsi="Times New Roman" w:cs="Times New Roman"/>
          <w:sz w:val="24"/>
          <w:szCs w:val="24"/>
        </w:rPr>
        <w:t>k</w:t>
      </w:r>
      <w:r w:rsidR="653C8B58" w:rsidRPr="00755F91">
        <w:rPr>
          <w:rFonts w:ascii="Times New Roman" w:eastAsia="Times New Roman" w:hAnsi="Times New Roman" w:cs="Times New Roman"/>
          <w:sz w:val="24"/>
          <w:szCs w:val="24"/>
        </w:rPr>
        <w:t>ernels</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"a</w:t>
      </w:r>
      <w:r w:rsidR="653C8B58" w:rsidRPr="00755F91">
        <w:rPr>
          <w:rFonts w:ascii="Times New Roman" w:eastAsia="Times New Roman" w:hAnsi="Times New Roman" w:cs="Times New Roman"/>
          <w:sz w:val="24"/>
          <w:szCs w:val="24"/>
        </w:rPr>
        <w:t>gent-based models</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proofErr w:type="spellStart"/>
      <w:r w:rsidR="653C8B58" w:rsidRPr="00755F91">
        <w:rPr>
          <w:rFonts w:ascii="Times New Roman" w:eastAsia="Times New Roman" w:hAnsi="Times New Roman" w:cs="Times New Roman"/>
          <w:sz w:val="24"/>
          <w:szCs w:val="24"/>
        </w:rPr>
        <w:t>Conefor</w:t>
      </w:r>
      <w:proofErr w:type="spellEnd"/>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pattern-oriented model</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state-space model</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corridor model</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simulated individual</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movement paths</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hidden Markov models</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effective connectivity</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gene flow</w:t>
      </w:r>
      <w:r>
        <w:rPr>
          <w:rFonts w:ascii="Times New Roman" w:eastAsia="Times New Roman" w:hAnsi="Times New Roman" w:cs="Times New Roman"/>
          <w:sz w:val="24"/>
          <w:szCs w:val="24"/>
        </w:rPr>
        <w:t>")</w:t>
      </w:r>
    </w:p>
    <w:p w14:paraId="3CC9E3C0" w14:textId="5D6464F4" w:rsidR="2BFCC9B3" w:rsidRPr="002A5D04" w:rsidRDefault="2BFCC9B3" w:rsidP="2BFCC9B3">
      <w:pPr>
        <w:ind w:left="720"/>
        <w:rPr>
          <w:rFonts w:ascii="Times New Roman" w:eastAsia="Times New Roman" w:hAnsi="Times New Roman" w:cs="Times New Roman"/>
          <w:sz w:val="24"/>
          <w:szCs w:val="24"/>
        </w:rPr>
      </w:pPr>
    </w:p>
    <w:p w14:paraId="2F94D40E" w14:textId="317C975C" w:rsidR="05424370" w:rsidRPr="00970F97" w:rsidRDefault="00970F97" w:rsidP="00970F97">
      <w:pPr>
        <w:pStyle w:val="ListParagraph"/>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5424370" w:rsidRPr="00970F97">
        <w:rPr>
          <w:rFonts w:ascii="Times New Roman" w:eastAsia="Times New Roman" w:hAnsi="Times New Roman" w:cs="Times New Roman"/>
          <w:sz w:val="24"/>
          <w:szCs w:val="24"/>
        </w:rPr>
        <w:t>ecological connectivity</w:t>
      </w:r>
      <w:r>
        <w:rPr>
          <w:rFonts w:ascii="Times New Roman" w:eastAsia="Times New Roman" w:hAnsi="Times New Roman" w:cs="Times New Roman"/>
          <w:sz w:val="24"/>
          <w:szCs w:val="24"/>
        </w:rPr>
        <w:t>"</w:t>
      </w:r>
      <w:r w:rsidR="05424370" w:rsidRPr="00970F97">
        <w:rPr>
          <w:rFonts w:ascii="Times New Roman" w:eastAsia="Times New Roman" w:hAnsi="Times New Roman" w:cs="Times New Roman"/>
          <w:sz w:val="24"/>
          <w:szCs w:val="24"/>
        </w:rPr>
        <w:t xml:space="preserve"> </w:t>
      </w:r>
      <w:r w:rsidR="653C8B58" w:rsidRPr="00970F97">
        <w:rPr>
          <w:rFonts w:ascii="Times New Roman" w:eastAsia="Times New Roman" w:hAnsi="Times New Roman" w:cs="Times New Roman"/>
          <w:sz w:val="24"/>
          <w:szCs w:val="24"/>
        </w:rPr>
        <w:t>AND (indicator* OR index OR metric* OR objective)</w:t>
      </w:r>
      <w:r>
        <w:rPr>
          <w:rFonts w:ascii="Times New Roman" w:eastAsia="Times New Roman" w:hAnsi="Times New Roman" w:cs="Times New Roman"/>
          <w:sz w:val="24"/>
          <w:szCs w:val="24"/>
        </w:rPr>
        <w:t>)</w:t>
      </w:r>
    </w:p>
    <w:p w14:paraId="0F09EACA" w14:textId="241E756C" w:rsidR="2BFCC9B3" w:rsidRPr="002A5D04" w:rsidRDefault="2BFCC9B3" w:rsidP="2BFCC9B3">
      <w:pPr>
        <w:ind w:left="720"/>
        <w:rPr>
          <w:rFonts w:ascii="Times New Roman" w:eastAsia="Times New Roman" w:hAnsi="Times New Roman" w:cs="Times New Roman"/>
          <w:sz w:val="24"/>
          <w:szCs w:val="24"/>
        </w:rPr>
      </w:pPr>
    </w:p>
    <w:p w14:paraId="3FB9123D" w14:textId="4AE1ADE1" w:rsidR="653C8B58" w:rsidRPr="00970F97" w:rsidRDefault="653C8B58" w:rsidP="00970F97">
      <w:pPr>
        <w:pStyle w:val="ListParagraph"/>
        <w:numPr>
          <w:ilvl w:val="0"/>
          <w:numId w:val="33"/>
        </w:numPr>
        <w:rPr>
          <w:rFonts w:ascii="Times New Roman" w:eastAsia="Times New Roman" w:hAnsi="Times New Roman" w:cs="Times New Roman"/>
          <w:sz w:val="24"/>
          <w:szCs w:val="24"/>
        </w:rPr>
      </w:pPr>
      <w:r w:rsidRPr="00970F97">
        <w:rPr>
          <w:rFonts w:ascii="Times New Roman" w:eastAsia="Times New Roman" w:hAnsi="Times New Roman" w:cs="Times New Roman"/>
          <w:sz w:val="24"/>
          <w:szCs w:val="24"/>
        </w:rPr>
        <w:t>("ecological connectivity" OR "landscape connectivity" OR "functional connectivity" OR "connectivity conservation</w:t>
      </w:r>
      <w:proofErr w:type="gramStart"/>
      <w:r w:rsidRPr="00970F97">
        <w:rPr>
          <w:rFonts w:ascii="Times New Roman" w:eastAsia="Times New Roman" w:hAnsi="Times New Roman" w:cs="Times New Roman"/>
          <w:sz w:val="24"/>
          <w:szCs w:val="24"/>
        </w:rPr>
        <w:t>")  AND</w:t>
      </w:r>
      <w:proofErr w:type="gramEnd"/>
      <w:r w:rsidRPr="00970F97">
        <w:rPr>
          <w:rFonts w:ascii="Times New Roman" w:eastAsia="Times New Roman" w:hAnsi="Times New Roman" w:cs="Times New Roman"/>
          <w:sz w:val="24"/>
          <w:szCs w:val="24"/>
        </w:rPr>
        <w:t xml:space="preserve"> (policy* OR framework* OR governance OR </w:t>
      </w:r>
      <w:r w:rsidRPr="00970F97">
        <w:rPr>
          <w:rFonts w:ascii="Times New Roman" w:eastAsia="Times New Roman" w:hAnsi="Times New Roman" w:cs="Times New Roman"/>
          <w:sz w:val="24"/>
          <w:szCs w:val="24"/>
        </w:rPr>
        <w:lastRenderedPageBreak/>
        <w:t>"planning instrument" OR initiative OR agreement OR global OR international OR "regional strategy" OR "transboundary cooperation" OR "joint management" OR "cross-border conservation" OR "bioregional planning")</w:t>
      </w:r>
    </w:p>
    <w:p w14:paraId="22FEC8EF" w14:textId="2AAC4287" w:rsidR="2BFCC9B3" w:rsidRPr="002A5D04" w:rsidRDefault="2BFCC9B3" w:rsidP="2BFCC9B3">
      <w:pPr>
        <w:ind w:left="720"/>
        <w:rPr>
          <w:rFonts w:ascii="Times New Roman" w:eastAsia="Times New Roman" w:hAnsi="Times New Roman" w:cs="Times New Roman"/>
          <w:sz w:val="24"/>
          <w:szCs w:val="24"/>
        </w:rPr>
      </w:pPr>
    </w:p>
    <w:p w14:paraId="22B22A4B" w14:textId="36F33C84" w:rsidR="2BFCC9B3" w:rsidRPr="002A5D04" w:rsidRDefault="2BFCC9B3" w:rsidP="2BFCC9B3">
      <w:pPr>
        <w:ind w:left="720"/>
        <w:rPr>
          <w:rFonts w:ascii="Times New Roman" w:eastAsia="Times New Roman" w:hAnsi="Times New Roman" w:cs="Times New Roman"/>
          <w:sz w:val="24"/>
          <w:szCs w:val="24"/>
        </w:rPr>
      </w:pPr>
    </w:p>
    <w:p w14:paraId="721A5CBC" w14:textId="4362C21F" w:rsidR="653C8B58" w:rsidRPr="002F64F7" w:rsidRDefault="653C8B58" w:rsidP="002F64F7">
      <w:pPr>
        <w:pStyle w:val="ListParagraph"/>
        <w:numPr>
          <w:ilvl w:val="0"/>
          <w:numId w:val="33"/>
        </w:numPr>
        <w:rPr>
          <w:rFonts w:ascii="Times New Roman" w:eastAsia="Times New Roman" w:hAnsi="Times New Roman" w:cs="Times New Roman"/>
          <w:sz w:val="24"/>
          <w:szCs w:val="24"/>
        </w:rPr>
      </w:pPr>
      <w:r w:rsidRPr="002F64F7">
        <w:rPr>
          <w:rFonts w:ascii="Times New Roman" w:eastAsia="Times New Roman" w:hAnsi="Times New Roman" w:cs="Times New Roman"/>
          <w:sz w:val="24"/>
          <w:szCs w:val="24"/>
        </w:rPr>
        <w:t>(</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ecological connectivity</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spatial governance</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AND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multi-level governance</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cross-scale governance</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transboundary governance</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AND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inclusive governance</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community-based management</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co-management) AND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Indigenous Peoples</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Local Communities</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IPLCs) AND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policy coherence</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cross-sectoral integration</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AND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land tenure</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property rights</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private land conservation</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w:t>
      </w:r>
    </w:p>
    <w:p w14:paraId="61D42933" w14:textId="76F0A527" w:rsidR="2BFCC9B3" w:rsidRPr="002A5D04" w:rsidRDefault="2BFCC9B3" w:rsidP="2BFCC9B3">
      <w:pPr>
        <w:rPr>
          <w:rFonts w:ascii="Times New Roman" w:eastAsia="Times New Roman" w:hAnsi="Times New Roman" w:cs="Times New Roman"/>
          <w:sz w:val="24"/>
          <w:szCs w:val="24"/>
        </w:rPr>
      </w:pPr>
    </w:p>
    <w:p w14:paraId="14E01F6D" w14:textId="128AC03E" w:rsidR="6C0D6951" w:rsidRPr="002F64F7" w:rsidRDefault="002F64F7" w:rsidP="002F64F7">
      <w:pPr>
        <w:pStyle w:val="ListParagraph"/>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6C0D6951" w:rsidRPr="002F64F7">
        <w:rPr>
          <w:rFonts w:ascii="Times New Roman" w:eastAsia="Times New Roman" w:hAnsi="Times New Roman" w:cs="Times New Roman"/>
          <w:sz w:val="24"/>
          <w:szCs w:val="24"/>
        </w:rPr>
        <w:t xml:space="preserve">ispersal OR migration OR nomadism OR </w:t>
      </w:r>
      <w:r>
        <w:rPr>
          <w:rFonts w:ascii="Times New Roman" w:eastAsia="Times New Roman" w:hAnsi="Times New Roman" w:cs="Times New Roman"/>
          <w:sz w:val="24"/>
          <w:szCs w:val="24"/>
        </w:rPr>
        <w:t>"</w:t>
      </w:r>
      <w:r w:rsidR="6C0D6951" w:rsidRPr="002F64F7">
        <w:rPr>
          <w:rFonts w:ascii="Times New Roman" w:eastAsia="Times New Roman" w:hAnsi="Times New Roman" w:cs="Times New Roman"/>
          <w:sz w:val="24"/>
          <w:szCs w:val="24"/>
        </w:rPr>
        <w:t>landscape permeability</w:t>
      </w:r>
      <w:r>
        <w:rPr>
          <w:rFonts w:ascii="Times New Roman" w:eastAsia="Times New Roman" w:hAnsi="Times New Roman" w:cs="Times New Roman"/>
          <w:sz w:val="24"/>
          <w:szCs w:val="24"/>
        </w:rPr>
        <w:t>")</w:t>
      </w:r>
    </w:p>
    <w:p w14:paraId="24AFE542" w14:textId="6FC645E4" w:rsidR="2BFCC9B3" w:rsidRPr="002A5D04" w:rsidRDefault="2BFCC9B3" w:rsidP="2BFCC9B3">
      <w:pPr>
        <w:rPr>
          <w:rFonts w:ascii="Times New Roman" w:eastAsia="Times New Roman" w:hAnsi="Times New Roman" w:cs="Times New Roman"/>
          <w:sz w:val="24"/>
          <w:szCs w:val="24"/>
        </w:rPr>
      </w:pPr>
    </w:p>
    <w:p w14:paraId="27AD30C3" w14:textId="258484DC" w:rsidR="2BFCC9B3" w:rsidRPr="002A5D04" w:rsidRDefault="2BFCC9B3" w:rsidP="2BFCC9B3">
      <w:pPr>
        <w:ind w:left="720"/>
        <w:rPr>
          <w:rFonts w:ascii="Times New Roman" w:eastAsia="Times New Roman" w:hAnsi="Times New Roman" w:cs="Times New Roman"/>
          <w:sz w:val="24"/>
          <w:szCs w:val="24"/>
        </w:rPr>
      </w:pPr>
    </w:p>
    <w:p w14:paraId="649A8466" w14:textId="77777777" w:rsidR="00DD7B9A" w:rsidRPr="002A5D04" w:rsidRDefault="00DD7B9A" w:rsidP="00DD7B9A">
      <w:pPr>
        <w:ind w:left="720"/>
        <w:rPr>
          <w:rFonts w:ascii="Times New Roman" w:eastAsia="Times New Roman" w:hAnsi="Times New Roman" w:cs="Times New Roman"/>
          <w:bCs/>
          <w:sz w:val="24"/>
          <w:szCs w:val="24"/>
        </w:rPr>
      </w:pPr>
    </w:p>
    <w:p w14:paraId="16D63B16" w14:textId="77777777" w:rsidR="00DD7B9A" w:rsidRPr="002A5D04" w:rsidRDefault="00DD7B9A" w:rsidP="00DD7B9A">
      <w:pPr>
        <w:ind w:left="72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Research questions:</w:t>
      </w:r>
    </w:p>
    <w:p w14:paraId="2517A661" w14:textId="4B732C84" w:rsidR="6B5CC8BE" w:rsidRPr="002A5D04" w:rsidRDefault="6B5CC8BE" w:rsidP="00A70C42">
      <w:pPr>
        <w:pStyle w:val="ListParagraph"/>
        <w:numPr>
          <w:ilvl w:val="0"/>
          <w:numId w:val="26"/>
        </w:numPr>
        <w:rPr>
          <w:rFonts w:ascii="Times New Roman" w:eastAsia="Times New Roman" w:hAnsi="Times New Roman" w:cs="Times New Roman"/>
        </w:rPr>
      </w:pPr>
      <w:r w:rsidRPr="002A5D04">
        <w:rPr>
          <w:rFonts w:ascii="Times New Roman" w:eastAsia="Times New Roman" w:hAnsi="Times New Roman" w:cs="Times New Roman"/>
          <w:sz w:val="24"/>
          <w:szCs w:val="24"/>
        </w:rPr>
        <w:t>What is connectivity and why do we need it?</w:t>
      </w:r>
    </w:p>
    <w:p w14:paraId="01B1EE34" w14:textId="29C9DD7A" w:rsidR="6B5CC8BE" w:rsidRPr="002A5D04" w:rsidRDefault="6B5CC8BE" w:rsidP="00A70C42">
      <w:pPr>
        <w:pStyle w:val="ListParagraph"/>
        <w:numPr>
          <w:ilvl w:val="0"/>
          <w:numId w:val="26"/>
        </w:numPr>
        <w:rPr>
          <w:rFonts w:ascii="Times New Roman" w:eastAsia="Times New Roman" w:hAnsi="Times New Roman" w:cs="Times New Roman"/>
        </w:rPr>
      </w:pPr>
      <w:r w:rsidRPr="002A5D04">
        <w:rPr>
          <w:rFonts w:ascii="Times New Roman" w:eastAsia="Times New Roman" w:hAnsi="Times New Roman" w:cs="Times New Roman"/>
          <w:sz w:val="24"/>
          <w:szCs w:val="24"/>
        </w:rPr>
        <w:t>What are the benefits of connectivity to biodiversity, people and climate change mitigation/adaptation?</w:t>
      </w:r>
    </w:p>
    <w:p w14:paraId="0000002E" w14:textId="12233DA6" w:rsidR="005275FA" w:rsidRPr="002A5D04" w:rsidRDefault="6B5CC8BE" w:rsidP="00A70C42">
      <w:pPr>
        <w:pStyle w:val="ListParagraph"/>
        <w:numPr>
          <w:ilvl w:val="0"/>
          <w:numId w:val="26"/>
        </w:numPr>
        <w:rPr>
          <w:rFonts w:ascii="Times New Roman" w:eastAsia="Times New Roman" w:hAnsi="Times New Roman" w:cs="Times New Roman"/>
        </w:rPr>
      </w:pPr>
      <w:r w:rsidRPr="002A5D04">
        <w:rPr>
          <w:rFonts w:ascii="Times New Roman" w:eastAsia="Times New Roman" w:hAnsi="Times New Roman" w:cs="Times New Roman"/>
          <w:sz w:val="24"/>
          <w:szCs w:val="24"/>
        </w:rPr>
        <w:t xml:space="preserve">What is functional versus structural </w:t>
      </w:r>
      <w:proofErr w:type="spellStart"/>
      <w:r w:rsidRPr="002A5D04">
        <w:rPr>
          <w:rFonts w:ascii="Times New Roman" w:eastAsia="Times New Roman" w:hAnsi="Times New Roman" w:cs="Times New Roman"/>
          <w:sz w:val="24"/>
          <w:szCs w:val="24"/>
        </w:rPr>
        <w:t>connecitvity</w:t>
      </w:r>
      <w:proofErr w:type="spellEnd"/>
      <w:r w:rsidRPr="002A5D04">
        <w:rPr>
          <w:rFonts w:ascii="Times New Roman" w:eastAsia="Times New Roman" w:hAnsi="Times New Roman" w:cs="Times New Roman"/>
          <w:sz w:val="24"/>
          <w:szCs w:val="24"/>
        </w:rPr>
        <w:t xml:space="preserve"> and how do we measure/model these across different spatial and biologic scales </w:t>
      </w:r>
    </w:p>
    <w:p w14:paraId="7B02AEB8" w14:textId="55A1B4C5" w:rsidR="6B5CC8BE" w:rsidRPr="002A5D04" w:rsidRDefault="6B5CC8BE" w:rsidP="00A70C42">
      <w:pPr>
        <w:pStyle w:val="ListParagraph"/>
        <w:numPr>
          <w:ilvl w:val="0"/>
          <w:numId w:val="26"/>
        </w:numPr>
        <w:rPr>
          <w:rFonts w:ascii="Times New Roman" w:eastAsia="Times New Roman" w:hAnsi="Times New Roman" w:cs="Times New Roman"/>
        </w:rPr>
      </w:pPr>
      <w:r w:rsidRPr="002A5D04">
        <w:rPr>
          <w:rFonts w:ascii="Times New Roman" w:eastAsia="Times New Roman" w:hAnsi="Times New Roman" w:cs="Times New Roman"/>
          <w:sz w:val="24"/>
          <w:szCs w:val="24"/>
        </w:rPr>
        <w:t>How should connectivity relate to and be integrated into connectivity planning?</w:t>
      </w:r>
    </w:p>
    <w:p w14:paraId="62DF13EF" w14:textId="6866CACF" w:rsidR="6B5CC8BE" w:rsidRPr="002A5D04" w:rsidRDefault="6B5CC8BE" w:rsidP="00A70C42">
      <w:pPr>
        <w:pStyle w:val="ListParagraph"/>
        <w:numPr>
          <w:ilvl w:val="0"/>
          <w:numId w:val="26"/>
        </w:numPr>
        <w:rPr>
          <w:rFonts w:ascii="Times New Roman" w:eastAsia="Times New Roman" w:hAnsi="Times New Roman" w:cs="Times New Roman"/>
        </w:rPr>
      </w:pPr>
      <w:r w:rsidRPr="002A5D04">
        <w:rPr>
          <w:rFonts w:ascii="Times New Roman" w:eastAsia="Times New Roman" w:hAnsi="Times New Roman" w:cs="Times New Roman"/>
          <w:sz w:val="24"/>
          <w:szCs w:val="24"/>
        </w:rPr>
        <w:t>How would we know if our work to maintain, restore or enhance connectivity are working at different scales and thus what do we need to measure/report on?</w:t>
      </w:r>
    </w:p>
    <w:p w14:paraId="62493931" w14:textId="3D12E4EC" w:rsidR="6B5CC8BE" w:rsidRPr="002A5D04" w:rsidRDefault="6B5CC8BE" w:rsidP="00A70C42">
      <w:pPr>
        <w:pStyle w:val="ListParagraph"/>
        <w:numPr>
          <w:ilvl w:val="0"/>
          <w:numId w:val="26"/>
        </w:numPr>
        <w:rPr>
          <w:rFonts w:ascii="Times New Roman" w:eastAsia="Times New Roman" w:hAnsi="Times New Roman" w:cs="Times New Roman"/>
        </w:rPr>
      </w:pPr>
      <w:r w:rsidRPr="002A5D04">
        <w:rPr>
          <w:rFonts w:ascii="Times New Roman" w:eastAsia="Times New Roman" w:hAnsi="Times New Roman" w:cs="Times New Roman"/>
          <w:sz w:val="24"/>
          <w:szCs w:val="24"/>
        </w:rPr>
        <w:t>How is connectivity explicitly or implicitly related to the GBF and other global and regional and national frameworks/policies?</w:t>
      </w:r>
    </w:p>
    <w:p w14:paraId="6B08D5FC" w14:textId="286E87D1" w:rsidR="6B5CC8BE" w:rsidRPr="002A5D04" w:rsidRDefault="6B5CC8BE" w:rsidP="00A70C42">
      <w:pPr>
        <w:pStyle w:val="ListParagraph"/>
        <w:numPr>
          <w:ilvl w:val="0"/>
          <w:numId w:val="26"/>
        </w:numPr>
        <w:rPr>
          <w:rFonts w:ascii="Times New Roman" w:eastAsia="Times New Roman" w:hAnsi="Times New Roman" w:cs="Times New Roman"/>
        </w:rPr>
      </w:pPr>
      <w:r w:rsidRPr="002A5D04">
        <w:rPr>
          <w:rFonts w:ascii="Times New Roman" w:eastAsia="Times New Roman" w:hAnsi="Times New Roman" w:cs="Times New Roman"/>
          <w:sz w:val="24"/>
          <w:szCs w:val="24"/>
        </w:rPr>
        <w:t>What governance considerations need to be considered and incorporated into conservation planning?</w:t>
      </w:r>
    </w:p>
    <w:p w14:paraId="37D3E841" w14:textId="05EE7BC3" w:rsidR="6B5CC8BE" w:rsidRPr="002A5D04" w:rsidRDefault="6B5CC8BE" w:rsidP="00A70C42">
      <w:pPr>
        <w:pStyle w:val="ListParagraph"/>
        <w:numPr>
          <w:ilvl w:val="0"/>
          <w:numId w:val="26"/>
        </w:numPr>
        <w:rPr>
          <w:rFonts w:ascii="Times New Roman" w:eastAsia="Times New Roman" w:hAnsi="Times New Roman" w:cs="Times New Roman"/>
        </w:rPr>
      </w:pPr>
      <w:r w:rsidRPr="002A5D04">
        <w:rPr>
          <w:rFonts w:ascii="Times New Roman" w:eastAsia="Times New Roman" w:hAnsi="Times New Roman" w:cs="Times New Roman"/>
          <w:sz w:val="24"/>
          <w:szCs w:val="24"/>
        </w:rPr>
        <w:t xml:space="preserve">What </w:t>
      </w:r>
      <w:proofErr w:type="gramStart"/>
      <w:r w:rsidRPr="002A5D04">
        <w:rPr>
          <w:rFonts w:ascii="Times New Roman" w:eastAsia="Times New Roman" w:hAnsi="Times New Roman" w:cs="Times New Roman"/>
          <w:sz w:val="24"/>
          <w:szCs w:val="24"/>
        </w:rPr>
        <w:t>are</w:t>
      </w:r>
      <w:proofErr w:type="gramEnd"/>
      <w:r w:rsidRPr="002A5D04">
        <w:rPr>
          <w:rFonts w:ascii="Times New Roman" w:eastAsia="Times New Roman" w:hAnsi="Times New Roman" w:cs="Times New Roman"/>
          <w:sz w:val="24"/>
          <w:szCs w:val="24"/>
        </w:rPr>
        <w:t xml:space="preserve"> the knowledge, policy implementation, institutional and financial gaps, and what are the opportunities for innovation?</w:t>
      </w:r>
    </w:p>
    <w:p w14:paraId="0000002F" w14:textId="77777777" w:rsidR="005275FA" w:rsidRPr="002A5D04" w:rsidRDefault="005275FA">
      <w:pPr>
        <w:rPr>
          <w:rFonts w:ascii="Times New Roman" w:eastAsia="Times New Roman" w:hAnsi="Times New Roman" w:cs="Times New Roman"/>
          <w:b/>
          <w:sz w:val="24"/>
          <w:szCs w:val="24"/>
          <w:shd w:val="clear" w:color="auto" w:fill="FF9900"/>
        </w:rPr>
      </w:pPr>
    </w:p>
    <w:p w14:paraId="00000030" w14:textId="77777777"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b/>
          <w:sz w:val="24"/>
          <w:szCs w:val="24"/>
        </w:rPr>
        <w:t xml:space="preserve">AND Keywords for </w:t>
      </w:r>
      <w:r w:rsidRPr="002A5D04">
        <w:rPr>
          <w:rFonts w:ascii="Times New Roman" w:eastAsia="Times New Roman" w:hAnsi="Times New Roman" w:cs="Times New Roman"/>
          <w:b/>
          <w:color w:val="FF0000"/>
          <w:sz w:val="24"/>
          <w:szCs w:val="24"/>
          <w:highlight w:val="yellow"/>
        </w:rPr>
        <w:t>Chapter 5</w:t>
      </w:r>
      <w:r w:rsidRPr="002A5D04">
        <w:rPr>
          <w:rFonts w:ascii="Times New Roman" w:eastAsia="Times New Roman" w:hAnsi="Times New Roman" w:cs="Times New Roman"/>
          <w:b/>
          <w:sz w:val="24"/>
          <w:szCs w:val="24"/>
        </w:rPr>
        <w:t xml:space="preserve"> </w:t>
      </w:r>
      <w:r w:rsidRPr="002A5D04">
        <w:rPr>
          <w:rFonts w:ascii="Times New Roman" w:eastAsia="Times New Roman" w:hAnsi="Times New Roman" w:cs="Times New Roman"/>
          <w:sz w:val="24"/>
          <w:szCs w:val="24"/>
        </w:rPr>
        <w:t>(including guiding questions to ask the TSU to search)</w:t>
      </w:r>
    </w:p>
    <w:p w14:paraId="67410C4C" w14:textId="77777777" w:rsidR="00EC64F9" w:rsidRPr="002A5D04" w:rsidRDefault="00EC64F9" w:rsidP="007334BA">
      <w:pPr>
        <w:ind w:left="720"/>
        <w:rPr>
          <w:rFonts w:ascii="Times New Roman" w:eastAsia="Times New Roman" w:hAnsi="Times New Roman" w:cs="Times New Roman"/>
          <w:b/>
          <w:sz w:val="24"/>
          <w:szCs w:val="24"/>
        </w:rPr>
      </w:pPr>
    </w:p>
    <w:p w14:paraId="00000031" w14:textId="2559F74F" w:rsidR="005275FA" w:rsidRPr="002A5D04" w:rsidRDefault="007334BA" w:rsidP="00EC64F9">
      <w:pPr>
        <w:ind w:left="720"/>
        <w:rPr>
          <w:rFonts w:ascii="Times New Roman" w:eastAsia="Times New Roman" w:hAnsi="Times New Roman" w:cs="Times New Roman"/>
          <w:b/>
          <w:sz w:val="24"/>
          <w:szCs w:val="24"/>
        </w:rPr>
      </w:pPr>
      <w:commentRangeStart w:id="204"/>
      <w:r w:rsidRPr="002A5D04">
        <w:rPr>
          <w:rFonts w:ascii="Times New Roman" w:eastAsia="Times New Roman" w:hAnsi="Times New Roman" w:cs="Times New Roman"/>
          <w:b/>
          <w:sz w:val="24"/>
          <w:szCs w:val="24"/>
        </w:rPr>
        <w:t>Secti</w:t>
      </w:r>
      <w:commentRangeEnd w:id="204"/>
      <w:r w:rsidR="003F1F28">
        <w:rPr>
          <w:rStyle w:val="CommentReference"/>
        </w:rPr>
        <w:commentReference w:id="204"/>
      </w:r>
      <w:r w:rsidRPr="002A5D04">
        <w:rPr>
          <w:rFonts w:ascii="Times New Roman" w:eastAsia="Times New Roman" w:hAnsi="Times New Roman" w:cs="Times New Roman"/>
          <w:b/>
          <w:sz w:val="24"/>
          <w:szCs w:val="24"/>
        </w:rPr>
        <w:t>on 1:</w:t>
      </w:r>
    </w:p>
    <w:p w14:paraId="26A60963" w14:textId="275F18A5" w:rsidR="00DD7B9A" w:rsidRPr="002A5D04" w:rsidRDefault="00DD7B9A" w:rsidP="1ABEA479">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Keywords (can be multiple sets):</w:t>
      </w:r>
    </w:p>
    <w:p w14:paraId="55955369" w14:textId="4377AF05" w:rsidR="1ABEA479" w:rsidRPr="002A5D04" w:rsidRDefault="1ABEA479" w:rsidP="1ABEA479">
      <w:pPr>
        <w:ind w:left="720"/>
        <w:rPr>
          <w:rFonts w:ascii="Times New Roman" w:eastAsia="Times New Roman" w:hAnsi="Times New Roman" w:cs="Times New Roman"/>
          <w:sz w:val="24"/>
          <w:szCs w:val="24"/>
        </w:rPr>
      </w:pPr>
    </w:p>
    <w:p w14:paraId="52F51382" w14:textId="7EF606C7" w:rsidR="5DE36A65" w:rsidRPr="00DE0ABF" w:rsidRDefault="5DE36A65" w:rsidP="00DE0ABF">
      <w:pPr>
        <w:pStyle w:val="ListParagraph"/>
        <w:numPr>
          <w:ilvl w:val="0"/>
          <w:numId w:val="34"/>
        </w:numPr>
        <w:rPr>
          <w:rFonts w:ascii="Times New Roman" w:eastAsia="Times New Roman" w:hAnsi="Times New Roman" w:cs="Times New Roman"/>
          <w:sz w:val="24"/>
          <w:szCs w:val="24"/>
        </w:rPr>
      </w:pPr>
      <w:r w:rsidRPr="00DE0ABF">
        <w:rPr>
          <w:rFonts w:ascii="Times New Roman" w:eastAsia="Times New Roman" w:hAnsi="Times New Roman" w:cs="Times New Roman"/>
          <w:sz w:val="24"/>
          <w:szCs w:val="24"/>
        </w:rPr>
        <w:t>(Future AND (project* OR predict*</w:t>
      </w:r>
      <w:r w:rsidR="00896861" w:rsidRPr="00DE0ABF">
        <w:rPr>
          <w:rFonts w:ascii="Times New Roman" w:eastAsia="Times New Roman" w:hAnsi="Times New Roman" w:cs="Times New Roman"/>
          <w:sz w:val="24"/>
          <w:szCs w:val="24"/>
        </w:rPr>
        <w:t xml:space="preserve"> </w:t>
      </w:r>
      <w:r w:rsidRPr="00DE0ABF">
        <w:rPr>
          <w:rFonts w:ascii="Times New Roman" w:eastAsia="Times New Roman" w:hAnsi="Times New Roman" w:cs="Times New Roman"/>
          <w:sz w:val="24"/>
          <w:szCs w:val="24"/>
        </w:rPr>
        <w:t>OR forecast* OR scenario)</w:t>
      </w:r>
      <w:r w:rsidR="00DE0ABF">
        <w:rPr>
          <w:rFonts w:ascii="Times New Roman" w:eastAsia="Times New Roman" w:hAnsi="Times New Roman" w:cs="Times New Roman"/>
          <w:sz w:val="24"/>
          <w:szCs w:val="24"/>
        </w:rPr>
        <w:t>)</w:t>
      </w:r>
    </w:p>
    <w:p w14:paraId="463E37DB" w14:textId="10B168D2" w:rsidR="1ABEA479" w:rsidRPr="002A5D04" w:rsidRDefault="1ABEA479" w:rsidP="1ABEA479">
      <w:pPr>
        <w:ind w:left="720"/>
        <w:rPr>
          <w:rFonts w:ascii="Times New Roman" w:eastAsia="Times New Roman" w:hAnsi="Times New Roman" w:cs="Times New Roman"/>
          <w:sz w:val="24"/>
          <w:szCs w:val="24"/>
        </w:rPr>
      </w:pPr>
    </w:p>
    <w:p w14:paraId="7E46EF6C" w14:textId="243ADE57" w:rsidR="5DE36A65" w:rsidRPr="00DE0ABF" w:rsidRDefault="5DE36A65" w:rsidP="00DE0ABF">
      <w:pPr>
        <w:pStyle w:val="ListParagraph"/>
        <w:numPr>
          <w:ilvl w:val="0"/>
          <w:numId w:val="34"/>
        </w:numPr>
        <w:rPr>
          <w:rFonts w:ascii="Times New Roman" w:eastAsia="Times New Roman" w:hAnsi="Times New Roman" w:cs="Times New Roman"/>
          <w:sz w:val="24"/>
          <w:szCs w:val="24"/>
        </w:rPr>
      </w:pPr>
      <w:r w:rsidRPr="00DE0ABF">
        <w:rPr>
          <w:rFonts w:ascii="Times New Roman" w:eastAsia="Times New Roman" w:hAnsi="Times New Roman" w:cs="Times New Roman"/>
          <w:sz w:val="24"/>
          <w:szCs w:val="24"/>
        </w:rPr>
        <w:t>(Future AND (pathway* OR narrative* OR storyline* OR foresight OR vision*, horizon scan* OR trajectory</w:t>
      </w:r>
      <w:r w:rsidR="3677645C" w:rsidRPr="00DE0ABF">
        <w:rPr>
          <w:rFonts w:ascii="Times New Roman" w:eastAsia="Times New Roman" w:hAnsi="Times New Roman" w:cs="Times New Roman"/>
          <w:sz w:val="24"/>
          <w:szCs w:val="24"/>
        </w:rPr>
        <w:t xml:space="preserve"> OR imagination*</w:t>
      </w:r>
      <w:r w:rsidRPr="00DE0ABF">
        <w:rPr>
          <w:rFonts w:ascii="Times New Roman" w:eastAsia="Times New Roman" w:hAnsi="Times New Roman" w:cs="Times New Roman"/>
          <w:sz w:val="24"/>
          <w:szCs w:val="24"/>
        </w:rPr>
        <w:t>)</w:t>
      </w:r>
      <w:r w:rsidR="00DE0ABF">
        <w:rPr>
          <w:rFonts w:ascii="Times New Roman" w:eastAsia="Times New Roman" w:hAnsi="Times New Roman" w:cs="Times New Roman"/>
          <w:sz w:val="24"/>
          <w:szCs w:val="24"/>
        </w:rPr>
        <w:t>)</w:t>
      </w:r>
    </w:p>
    <w:p w14:paraId="76F1A91F" w14:textId="3689CC41" w:rsidR="1ABEA479" w:rsidRPr="002A5D04" w:rsidRDefault="1ABEA479" w:rsidP="1ABEA479">
      <w:pPr>
        <w:ind w:left="720"/>
        <w:rPr>
          <w:rFonts w:ascii="Times New Roman" w:eastAsia="Times New Roman" w:hAnsi="Times New Roman" w:cs="Times New Roman"/>
          <w:sz w:val="24"/>
          <w:szCs w:val="24"/>
        </w:rPr>
      </w:pPr>
    </w:p>
    <w:p w14:paraId="08C68012" w14:textId="74A28765" w:rsidR="5DE36A65" w:rsidRPr="00DE0ABF" w:rsidRDefault="5DE36A65" w:rsidP="00DE0ABF">
      <w:pPr>
        <w:pStyle w:val="ListParagraph"/>
        <w:numPr>
          <w:ilvl w:val="0"/>
          <w:numId w:val="34"/>
        </w:numPr>
        <w:rPr>
          <w:rFonts w:ascii="Times New Roman" w:eastAsia="Times New Roman" w:hAnsi="Times New Roman" w:cs="Times New Roman"/>
          <w:sz w:val="24"/>
          <w:szCs w:val="24"/>
        </w:rPr>
      </w:pPr>
      <w:r w:rsidRPr="00DE0ABF">
        <w:rPr>
          <w:rFonts w:ascii="Times New Roman" w:eastAsia="Times New Roman" w:hAnsi="Times New Roman" w:cs="Times New Roman"/>
          <w:sz w:val="24"/>
          <w:szCs w:val="24"/>
        </w:rPr>
        <w:lastRenderedPageBreak/>
        <w:t>(</w:t>
      </w:r>
      <w:r w:rsidR="15178731" w:rsidRPr="00DE0ABF">
        <w:rPr>
          <w:rFonts w:ascii="Times New Roman" w:eastAsia="Times New Roman" w:hAnsi="Times New Roman" w:cs="Times New Roman"/>
          <w:sz w:val="24"/>
          <w:szCs w:val="24"/>
        </w:rPr>
        <w:t>F</w:t>
      </w:r>
      <w:r w:rsidRPr="00DE0ABF">
        <w:rPr>
          <w:rFonts w:ascii="Times New Roman" w:eastAsia="Times New Roman" w:hAnsi="Times New Roman" w:cs="Times New Roman"/>
          <w:sz w:val="24"/>
          <w:szCs w:val="24"/>
        </w:rPr>
        <w:t>uture-proof* OR “</w:t>
      </w:r>
      <w:proofErr w:type="spellStart"/>
      <w:r w:rsidRPr="00DE0ABF">
        <w:rPr>
          <w:rFonts w:ascii="Times New Roman" w:eastAsia="Times New Roman" w:hAnsi="Times New Roman" w:cs="Times New Roman"/>
          <w:sz w:val="24"/>
          <w:szCs w:val="24"/>
        </w:rPr>
        <w:t>anticipat</w:t>
      </w:r>
      <w:proofErr w:type="spellEnd"/>
      <w:r w:rsidRPr="00DE0ABF">
        <w:rPr>
          <w:rFonts w:ascii="Times New Roman" w:eastAsia="Times New Roman" w:hAnsi="Times New Roman" w:cs="Times New Roman"/>
          <w:sz w:val="24"/>
          <w:szCs w:val="24"/>
        </w:rPr>
        <w:t xml:space="preserve">*” OR “forward-look*” OR “futures thinking” OR “future-oriented” OR "prospective” OR </w:t>
      </w:r>
      <w:r w:rsidR="00844F5C">
        <w:rPr>
          <w:rFonts w:ascii="Times New Roman" w:eastAsia="Times New Roman" w:hAnsi="Times New Roman" w:cs="Times New Roman"/>
          <w:sz w:val="24"/>
          <w:szCs w:val="24"/>
        </w:rPr>
        <w:t>"</w:t>
      </w:r>
      <w:r w:rsidRPr="00DE0ABF">
        <w:rPr>
          <w:rFonts w:ascii="Times New Roman" w:eastAsia="Times New Roman" w:hAnsi="Times New Roman" w:cs="Times New Roman"/>
          <w:sz w:val="24"/>
          <w:szCs w:val="24"/>
        </w:rPr>
        <w:t>plausible future*</w:t>
      </w:r>
      <w:r w:rsidR="00844F5C">
        <w:rPr>
          <w:rFonts w:ascii="Times New Roman" w:eastAsia="Times New Roman" w:hAnsi="Times New Roman" w:cs="Times New Roman"/>
          <w:sz w:val="24"/>
          <w:szCs w:val="24"/>
        </w:rPr>
        <w:t>"</w:t>
      </w:r>
      <w:r w:rsidR="48F14A85" w:rsidRPr="00DE0ABF">
        <w:rPr>
          <w:rFonts w:ascii="Times New Roman" w:eastAsia="Times New Roman" w:hAnsi="Times New Roman" w:cs="Times New Roman"/>
          <w:sz w:val="24"/>
          <w:szCs w:val="24"/>
        </w:rPr>
        <w:t xml:space="preserve"> OR </w:t>
      </w:r>
      <w:r w:rsidR="00844F5C">
        <w:rPr>
          <w:rFonts w:ascii="Times New Roman" w:eastAsia="Times New Roman" w:hAnsi="Times New Roman" w:cs="Times New Roman"/>
          <w:sz w:val="24"/>
          <w:szCs w:val="24"/>
        </w:rPr>
        <w:t>"</w:t>
      </w:r>
      <w:r w:rsidR="48F14A85" w:rsidRPr="00DE0ABF">
        <w:rPr>
          <w:rFonts w:ascii="Times New Roman" w:eastAsia="Times New Roman" w:hAnsi="Times New Roman" w:cs="Times New Roman"/>
          <w:sz w:val="24"/>
          <w:szCs w:val="24"/>
        </w:rPr>
        <w:t>scenario planning</w:t>
      </w:r>
      <w:r w:rsidR="00844F5C">
        <w:rPr>
          <w:rFonts w:ascii="Times New Roman" w:eastAsia="Times New Roman" w:hAnsi="Times New Roman" w:cs="Times New Roman"/>
          <w:sz w:val="24"/>
          <w:szCs w:val="24"/>
        </w:rPr>
        <w:t>"</w:t>
      </w:r>
      <w:r w:rsidRPr="00DE0ABF">
        <w:rPr>
          <w:rFonts w:ascii="Times New Roman" w:eastAsia="Times New Roman" w:hAnsi="Times New Roman" w:cs="Times New Roman"/>
          <w:sz w:val="24"/>
          <w:szCs w:val="24"/>
        </w:rPr>
        <w:t>)</w:t>
      </w:r>
    </w:p>
    <w:p w14:paraId="4E4DB5E6" w14:textId="4E3C6123" w:rsidR="1ABEA479" w:rsidRPr="002A5D04" w:rsidRDefault="1ABEA479" w:rsidP="1ABEA479">
      <w:pPr>
        <w:ind w:left="720"/>
        <w:rPr>
          <w:rFonts w:ascii="Times New Roman" w:eastAsia="Times New Roman" w:hAnsi="Times New Roman" w:cs="Times New Roman"/>
          <w:sz w:val="24"/>
          <w:szCs w:val="24"/>
        </w:rPr>
      </w:pPr>
    </w:p>
    <w:p w14:paraId="29618AD0" w14:textId="701A9EA6" w:rsidR="5DE36A65" w:rsidRPr="00844F5C" w:rsidRDefault="5DE36A65" w:rsidP="00844F5C">
      <w:pPr>
        <w:pStyle w:val="ListParagraph"/>
        <w:numPr>
          <w:ilvl w:val="0"/>
          <w:numId w:val="34"/>
        </w:numPr>
        <w:rPr>
          <w:rFonts w:ascii="Times New Roman" w:eastAsia="Times New Roman" w:hAnsi="Times New Roman" w:cs="Times New Roman"/>
          <w:sz w:val="24"/>
          <w:szCs w:val="24"/>
        </w:rPr>
      </w:pPr>
      <w:r w:rsidRPr="00844F5C">
        <w:rPr>
          <w:rFonts w:ascii="Times New Roman" w:eastAsia="Times New Roman" w:hAnsi="Times New Roman" w:cs="Times New Roman"/>
          <w:sz w:val="24"/>
          <w:szCs w:val="24"/>
        </w:rPr>
        <w:t xml:space="preserve">(Foresight* OR </w:t>
      </w:r>
      <w:proofErr w:type="spellStart"/>
      <w:r w:rsidRPr="00844F5C">
        <w:rPr>
          <w:rFonts w:ascii="Times New Roman" w:eastAsia="Times New Roman" w:hAnsi="Times New Roman" w:cs="Times New Roman"/>
          <w:sz w:val="24"/>
          <w:szCs w:val="24"/>
        </w:rPr>
        <w:t>backcasting</w:t>
      </w:r>
      <w:proofErr w:type="spellEnd"/>
      <w:r w:rsidRPr="00844F5C">
        <w:rPr>
          <w:rFonts w:ascii="Times New Roman" w:eastAsia="Times New Roman" w:hAnsi="Times New Roman" w:cs="Times New Roman"/>
          <w:sz w:val="24"/>
          <w:szCs w:val="24"/>
        </w:rPr>
        <w:t xml:space="preserve"> OR </w:t>
      </w:r>
      <w:proofErr w:type="spellStart"/>
      <w:r w:rsidRPr="00844F5C">
        <w:rPr>
          <w:rFonts w:ascii="Times New Roman" w:eastAsia="Times New Roman" w:hAnsi="Times New Roman" w:cs="Times New Roman"/>
          <w:sz w:val="24"/>
          <w:szCs w:val="24"/>
        </w:rPr>
        <w:t>simulat</w:t>
      </w:r>
      <w:proofErr w:type="spellEnd"/>
      <w:r w:rsidRPr="00844F5C">
        <w:rPr>
          <w:rFonts w:ascii="Times New Roman" w:eastAsia="Times New Roman" w:hAnsi="Times New Roman" w:cs="Times New Roman"/>
          <w:sz w:val="24"/>
          <w:szCs w:val="24"/>
        </w:rPr>
        <w:t>* OR “</w:t>
      </w:r>
      <w:proofErr w:type="spellStart"/>
      <w:r w:rsidRPr="00844F5C">
        <w:rPr>
          <w:rFonts w:ascii="Times New Roman" w:eastAsia="Times New Roman" w:hAnsi="Times New Roman" w:cs="Times New Roman"/>
          <w:sz w:val="24"/>
          <w:szCs w:val="24"/>
        </w:rPr>
        <w:t>delphi</w:t>
      </w:r>
      <w:proofErr w:type="spellEnd"/>
      <w:r w:rsidRPr="00844F5C">
        <w:rPr>
          <w:rFonts w:ascii="Times New Roman" w:eastAsia="Times New Roman" w:hAnsi="Times New Roman" w:cs="Times New Roman"/>
          <w:sz w:val="24"/>
          <w:szCs w:val="24"/>
        </w:rPr>
        <w:t xml:space="preserve"> method*” OR storytelling OR “environmental scan*” OR trend* OR megatrend*)</w:t>
      </w:r>
    </w:p>
    <w:p w14:paraId="1B5E8DF4" w14:textId="21BE1F3D" w:rsidR="1ABEA479" w:rsidRPr="002A5D04" w:rsidRDefault="1ABEA479" w:rsidP="1ABEA479">
      <w:pPr>
        <w:ind w:left="720"/>
        <w:rPr>
          <w:rFonts w:ascii="Times New Roman" w:eastAsia="Times New Roman" w:hAnsi="Times New Roman" w:cs="Times New Roman"/>
          <w:sz w:val="24"/>
          <w:szCs w:val="24"/>
        </w:rPr>
      </w:pPr>
    </w:p>
    <w:p w14:paraId="3EBC8132" w14:textId="5707713E" w:rsidR="5DE36A65" w:rsidRPr="00844F5C" w:rsidRDefault="00844F5C" w:rsidP="00844F5C">
      <w:pPr>
        <w:pStyle w:val="ListParagraph"/>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5DE36A65" w:rsidRPr="00844F5C">
        <w:rPr>
          <w:rFonts w:ascii="Times New Roman" w:eastAsia="Times New Roman" w:hAnsi="Times New Roman" w:cs="Times New Roman"/>
          <w:sz w:val="24"/>
          <w:szCs w:val="24"/>
        </w:rPr>
        <w:t xml:space="preserve">Model* AND </w:t>
      </w:r>
      <w:proofErr w:type="spellStart"/>
      <w:r w:rsidR="5DE36A65" w:rsidRPr="00844F5C">
        <w:rPr>
          <w:rFonts w:ascii="Times New Roman" w:eastAsia="Times New Roman" w:hAnsi="Times New Roman" w:cs="Times New Roman"/>
          <w:sz w:val="24"/>
          <w:szCs w:val="24"/>
        </w:rPr>
        <w:t>scenari</w:t>
      </w:r>
      <w:proofErr w:type="spellEnd"/>
      <w:r w:rsidR="5DE36A65" w:rsidRPr="00844F5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D456874" w14:textId="45499F0B" w:rsidR="1ABEA479" w:rsidRPr="002A5D04" w:rsidRDefault="1ABEA479" w:rsidP="00A70C42">
      <w:pPr>
        <w:ind w:left="720"/>
        <w:rPr>
          <w:rFonts w:ascii="Times New Roman" w:eastAsia="Times New Roman" w:hAnsi="Times New Roman" w:cs="Times New Roman"/>
          <w:sz w:val="24"/>
          <w:szCs w:val="24"/>
        </w:rPr>
      </w:pPr>
    </w:p>
    <w:p w14:paraId="07F86EB2" w14:textId="77777777" w:rsidR="00DD7B9A" w:rsidRPr="002A5D04" w:rsidRDefault="00DD7B9A" w:rsidP="1ABEA479">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Research questions:</w:t>
      </w:r>
    </w:p>
    <w:p w14:paraId="39C3FD0B" w14:textId="4E0BAFD1" w:rsidR="716122CD" w:rsidRPr="002A5D04" w:rsidRDefault="716122CD" w:rsidP="00A70C42">
      <w:pPr>
        <w:pStyle w:val="ListParagraph"/>
        <w:numPr>
          <w:ilvl w:val="0"/>
          <w:numId w:val="11"/>
        </w:numPr>
      </w:pPr>
      <w:r w:rsidRPr="002A5D04">
        <w:rPr>
          <w:sz w:val="24"/>
          <w:szCs w:val="24"/>
        </w:rPr>
        <w:t xml:space="preserve">What does future-proofing mean? </w:t>
      </w:r>
    </w:p>
    <w:p w14:paraId="67E9E300" w14:textId="49A54BF3" w:rsidR="716122CD" w:rsidRPr="002A5D04" w:rsidRDefault="716122CD" w:rsidP="00A70C42">
      <w:pPr>
        <w:pStyle w:val="ListParagraph"/>
        <w:numPr>
          <w:ilvl w:val="0"/>
          <w:numId w:val="11"/>
        </w:numPr>
      </w:pPr>
      <w:r w:rsidRPr="002A5D04">
        <w:rPr>
          <w:sz w:val="24"/>
          <w:szCs w:val="24"/>
        </w:rPr>
        <w:t xml:space="preserve">Why does foresight matter for spatial planning &amp; ecological connectivity (e.g., decision-making under uncertainties, surprises, moving targets, shifting-baseline syndrome, inspiration/imaginations as prerequisite for transformative change)? </w:t>
      </w:r>
    </w:p>
    <w:p w14:paraId="405E04D4" w14:textId="6A5BB5B9" w:rsidR="716122CD" w:rsidRPr="002A5D04" w:rsidRDefault="716122CD" w:rsidP="00A70C42">
      <w:pPr>
        <w:pStyle w:val="ListParagraph"/>
        <w:numPr>
          <w:ilvl w:val="0"/>
          <w:numId w:val="11"/>
        </w:numPr>
      </w:pPr>
      <w:r w:rsidRPr="002A5D04">
        <w:rPr>
          <w:sz w:val="24"/>
          <w:szCs w:val="24"/>
        </w:rPr>
        <w:t xml:space="preserve">How can foresight contribute to transformative change and shape/better inform spatial planning policy?  </w:t>
      </w:r>
    </w:p>
    <w:p w14:paraId="36CA9FC4" w14:textId="76963135" w:rsidR="716122CD" w:rsidRPr="002A5D04" w:rsidRDefault="716122CD" w:rsidP="00A70C42">
      <w:pPr>
        <w:pStyle w:val="ListParagraph"/>
        <w:numPr>
          <w:ilvl w:val="0"/>
          <w:numId w:val="11"/>
        </w:numPr>
      </w:pPr>
      <w:proofErr w:type="gramStart"/>
      <w:r w:rsidRPr="002A5D04">
        <w:rPr>
          <w:sz w:val="24"/>
          <w:szCs w:val="24"/>
        </w:rPr>
        <w:t>How</w:t>
      </w:r>
      <w:proofErr w:type="gramEnd"/>
      <w:r w:rsidRPr="002A5D04">
        <w:rPr>
          <w:sz w:val="24"/>
          <w:szCs w:val="24"/>
        </w:rPr>
        <w:t xml:space="preserve"> different foresight tools (e.g., scenarios, visioning, horizon scanning, participatory foresight and ILK/LK integration) support spatial planning.</w:t>
      </w:r>
    </w:p>
    <w:p w14:paraId="47813F14" w14:textId="7C1374E5" w:rsidR="1ABEA479" w:rsidRPr="002A5D04" w:rsidRDefault="1ABEA479" w:rsidP="1ABEA479">
      <w:pPr>
        <w:ind w:left="720"/>
        <w:rPr>
          <w:rFonts w:ascii="Times New Roman" w:eastAsia="Times New Roman" w:hAnsi="Times New Roman" w:cs="Times New Roman"/>
          <w:sz w:val="24"/>
          <w:szCs w:val="24"/>
        </w:rPr>
      </w:pPr>
    </w:p>
    <w:p w14:paraId="622B904F" w14:textId="77777777" w:rsidR="00EC64F9" w:rsidRPr="002A5D04" w:rsidRDefault="00EC64F9" w:rsidP="00DD7B9A">
      <w:pPr>
        <w:ind w:left="720"/>
        <w:rPr>
          <w:rFonts w:ascii="Times New Roman" w:eastAsia="Times New Roman" w:hAnsi="Times New Roman" w:cs="Times New Roman"/>
          <w:bCs/>
          <w:sz w:val="24"/>
          <w:szCs w:val="24"/>
        </w:rPr>
      </w:pPr>
    </w:p>
    <w:p w14:paraId="3EAF005E" w14:textId="6AD04349" w:rsidR="00EC64F9" w:rsidRPr="002A5D04" w:rsidRDefault="00EC64F9" w:rsidP="00EC64F9">
      <w:pPr>
        <w:ind w:left="72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Section 2:</w:t>
      </w:r>
    </w:p>
    <w:p w14:paraId="5AADDDC7" w14:textId="768A27D6" w:rsidR="00EC64F9" w:rsidRPr="002A5D04" w:rsidRDefault="00EC64F9" w:rsidP="00EC64F9">
      <w:pPr>
        <w:ind w:left="720"/>
        <w:rPr>
          <w:rFonts w:ascii="Times New Roman" w:eastAsia="Times New Roman" w:hAnsi="Times New Roman" w:cs="Times New Roman"/>
          <w:bCs/>
          <w:sz w:val="24"/>
          <w:szCs w:val="24"/>
        </w:rPr>
      </w:pPr>
      <w:r w:rsidRPr="002A5D04">
        <w:rPr>
          <w:rFonts w:ascii="Times New Roman" w:eastAsia="Times New Roman" w:hAnsi="Times New Roman" w:cs="Times New Roman"/>
          <w:bCs/>
          <w:sz w:val="24"/>
          <w:szCs w:val="24"/>
        </w:rPr>
        <w:t>Keywords (can be multiple sets</w:t>
      </w:r>
      <w:proofErr w:type="gramStart"/>
      <w:r w:rsidRPr="002A5D04">
        <w:rPr>
          <w:rFonts w:ascii="Times New Roman" w:eastAsia="Times New Roman" w:hAnsi="Times New Roman" w:cs="Times New Roman"/>
          <w:bCs/>
          <w:sz w:val="24"/>
          <w:szCs w:val="24"/>
        </w:rPr>
        <w:t>):</w:t>
      </w:r>
      <w:ins w:id="205" w:author="Rainer Krug" w:date="2025-10-17T17:26:00Z" w16du:dateUtc="2025-10-17T15:26:00Z">
        <w:r w:rsidR="00327660">
          <w:rPr>
            <w:rFonts w:ascii="Times New Roman" w:eastAsia="Times New Roman" w:hAnsi="Times New Roman" w:cs="Times New Roman"/>
            <w:bCs/>
            <w:sz w:val="24"/>
            <w:szCs w:val="24"/>
          </w:rPr>
          <w:t>chap</w:t>
        </w:r>
      </w:ins>
      <w:proofErr w:type="gramEnd"/>
    </w:p>
    <w:p w14:paraId="5B220E02" w14:textId="2D941925" w:rsidR="00EC64F9" w:rsidRPr="002A5D04" w:rsidRDefault="5E8B4808" w:rsidP="1ABEA479">
      <w:pPr>
        <w:ind w:left="720"/>
        <w:rPr>
          <w:rFonts w:ascii="Times New Roman" w:eastAsia="Times New Roman" w:hAnsi="Times New Roman" w:cs="Times New Roman"/>
          <w:sz w:val="24"/>
          <w:szCs w:val="24"/>
        </w:rPr>
      </w:pPr>
      <w:r w:rsidRPr="00635084">
        <w:rPr>
          <w:rFonts w:ascii="Times New Roman" w:eastAsia="Times New Roman" w:hAnsi="Times New Roman" w:cs="Times New Roman"/>
          <w:sz w:val="24"/>
          <w:szCs w:val="24"/>
          <w:highlight w:val="yellow"/>
        </w:rPr>
        <w:t>Search keywords for this section should be the same as Section 1</w:t>
      </w:r>
      <w:r w:rsidRPr="002A5D04">
        <w:rPr>
          <w:rFonts w:ascii="Times New Roman" w:eastAsia="Times New Roman" w:hAnsi="Times New Roman" w:cs="Times New Roman"/>
          <w:sz w:val="24"/>
          <w:szCs w:val="24"/>
        </w:rPr>
        <w:t xml:space="preserve">. </w:t>
      </w:r>
    </w:p>
    <w:p w14:paraId="760D2969" w14:textId="307677CF" w:rsidR="1ABEA479" w:rsidRPr="002A5D04" w:rsidRDefault="1ABEA479" w:rsidP="1ABEA479">
      <w:pPr>
        <w:ind w:left="720"/>
        <w:rPr>
          <w:rFonts w:ascii="Times New Roman" w:eastAsia="Times New Roman" w:hAnsi="Times New Roman" w:cs="Times New Roman"/>
          <w:sz w:val="24"/>
          <w:szCs w:val="24"/>
        </w:rPr>
      </w:pPr>
    </w:p>
    <w:p w14:paraId="79B4C487" w14:textId="5520EC60" w:rsidR="00EC64F9" w:rsidRPr="002A5D04" w:rsidRDefault="00EC64F9" w:rsidP="00A70C42">
      <w:pPr>
        <w:pStyle w:val="ListParagraph"/>
        <w:numPr>
          <w:ilvl w:val="0"/>
          <w:numId w:val="8"/>
        </w:numPr>
      </w:pPr>
      <w:r w:rsidRPr="002A5D04">
        <w:rPr>
          <w:rFonts w:ascii="Times New Roman" w:eastAsia="Times New Roman" w:hAnsi="Times New Roman" w:cs="Times New Roman"/>
          <w:sz w:val="24"/>
          <w:szCs w:val="24"/>
        </w:rPr>
        <w:t xml:space="preserve">Research </w:t>
      </w:r>
      <w:proofErr w:type="spellStart"/>
      <w:proofErr w:type="gramStart"/>
      <w:r w:rsidRPr="002A5D04">
        <w:rPr>
          <w:rFonts w:ascii="Times New Roman" w:eastAsia="Times New Roman" w:hAnsi="Times New Roman" w:cs="Times New Roman"/>
          <w:sz w:val="24"/>
          <w:szCs w:val="24"/>
        </w:rPr>
        <w:t>questions:</w:t>
      </w:r>
      <w:r w:rsidR="10370025" w:rsidRPr="002A5D04">
        <w:rPr>
          <w:sz w:val="24"/>
          <w:szCs w:val="24"/>
        </w:rPr>
        <w:t>Whether</w:t>
      </w:r>
      <w:proofErr w:type="spellEnd"/>
      <w:proofErr w:type="gramEnd"/>
      <w:r w:rsidR="10370025" w:rsidRPr="002A5D04">
        <w:rPr>
          <w:sz w:val="24"/>
          <w:szCs w:val="24"/>
        </w:rPr>
        <w:t>, and how, various “broad” future-proofing methodological approaches (scenarios, visioning, horizon scanning, …) could fit and be used under different archetypes of spatial planning systems.</w:t>
      </w:r>
    </w:p>
    <w:p w14:paraId="79D59DF2" w14:textId="0EE2F03B" w:rsidR="00EC64F9" w:rsidRPr="002A5D04" w:rsidRDefault="10370025" w:rsidP="00A70C42">
      <w:pPr>
        <w:pStyle w:val="ListParagraph"/>
        <w:numPr>
          <w:ilvl w:val="0"/>
          <w:numId w:val="8"/>
        </w:numPr>
      </w:pPr>
      <w:r w:rsidRPr="002A5D04">
        <w:rPr>
          <w:sz w:val="24"/>
          <w:szCs w:val="24"/>
        </w:rPr>
        <w:t>How biodiversity-inclusive principles underpin specific suitable/good practices (methods and their variants) within different future-proofing methodological approaches, and how suitable/good practices may vary across archetypes of spatial planning systems.</w:t>
      </w:r>
    </w:p>
    <w:p w14:paraId="16966061" w14:textId="222EA0D0" w:rsidR="00EC64F9" w:rsidRPr="002A5D04" w:rsidRDefault="10370025" w:rsidP="1ABEA479">
      <w:pPr>
        <w:pStyle w:val="ListParagraph"/>
        <w:numPr>
          <w:ilvl w:val="0"/>
          <w:numId w:val="8"/>
        </w:numPr>
        <w:rPr>
          <w:sz w:val="24"/>
          <w:szCs w:val="24"/>
        </w:rPr>
      </w:pPr>
      <w:r w:rsidRPr="002A5D04">
        <w:rPr>
          <w:sz w:val="24"/>
          <w:szCs w:val="24"/>
        </w:rPr>
        <w:t xml:space="preserve">To document real-world spatial planning applications of the methodological approaches (section 2.1) and practices (section 2.2), including ILK/LC-led initiatives, and multiple contexts (e.g., informal settlements, </w:t>
      </w:r>
      <w:proofErr w:type="spellStart"/>
      <w:r w:rsidRPr="002A5D04">
        <w:rPr>
          <w:sz w:val="24"/>
          <w:szCs w:val="24"/>
        </w:rPr>
        <w:t>neighborhood</w:t>
      </w:r>
      <w:proofErr w:type="spellEnd"/>
      <w:r w:rsidRPr="002A5D04">
        <w:rPr>
          <w:sz w:val="24"/>
          <w:szCs w:val="24"/>
        </w:rPr>
        <w:t>-oriented planning) to identify what approaches and practices are used, how, and for whom.</w:t>
      </w:r>
    </w:p>
    <w:p w14:paraId="65001DE8" w14:textId="4DE27A95" w:rsidR="00EC64F9" w:rsidRPr="002A5D04" w:rsidRDefault="00EC64F9" w:rsidP="1ABEA479">
      <w:pPr>
        <w:pStyle w:val="ListParagraph"/>
        <w:ind w:left="792"/>
        <w:rPr>
          <w:sz w:val="24"/>
          <w:szCs w:val="24"/>
        </w:rPr>
      </w:pPr>
    </w:p>
    <w:p w14:paraId="4F244D1C" w14:textId="45B7083B" w:rsidR="00EC64F9" w:rsidRPr="002A5D04" w:rsidRDefault="00EC64F9" w:rsidP="1ABEA479">
      <w:pPr>
        <w:ind w:left="720"/>
        <w:rPr>
          <w:rFonts w:ascii="Times New Roman" w:eastAsia="Times New Roman" w:hAnsi="Times New Roman" w:cs="Times New Roman"/>
          <w:sz w:val="24"/>
          <w:szCs w:val="24"/>
        </w:rPr>
      </w:pPr>
    </w:p>
    <w:p w14:paraId="4C42641D" w14:textId="18B64127" w:rsidR="00EC64F9" w:rsidRPr="002A5D04" w:rsidRDefault="00EC64F9" w:rsidP="00EC64F9">
      <w:pPr>
        <w:ind w:left="72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Section 3:</w:t>
      </w:r>
    </w:p>
    <w:p w14:paraId="2A0789D3" w14:textId="77777777" w:rsidR="00EC64F9" w:rsidRPr="002A5D04" w:rsidRDefault="00EC64F9" w:rsidP="1ABEA479">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Keywords (can be multiple sets):</w:t>
      </w:r>
    </w:p>
    <w:p w14:paraId="102B3FC6" w14:textId="3A1DE7F5" w:rsidR="00EC64F9" w:rsidRPr="002A5D04" w:rsidRDefault="00635084" w:rsidP="1ABEA479">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 </w:t>
      </w:r>
      <w:r w:rsidR="71F82229" w:rsidRPr="002A5D04">
        <w:rPr>
          <w:rFonts w:ascii="Times New Roman" w:eastAsia="Times New Roman" w:hAnsi="Times New Roman" w:cs="Times New Roman"/>
          <w:b/>
          <w:bCs/>
          <w:sz w:val="24"/>
          <w:szCs w:val="24"/>
        </w:rPr>
        <w:t xml:space="preserve">Set 1 </w:t>
      </w:r>
      <w:r w:rsidR="381CE92F" w:rsidRPr="002A5D04">
        <w:rPr>
          <w:rFonts w:ascii="Times New Roman" w:eastAsia="Times New Roman" w:hAnsi="Times New Roman" w:cs="Times New Roman"/>
          <w:b/>
          <w:bCs/>
          <w:sz w:val="24"/>
          <w:szCs w:val="24"/>
        </w:rPr>
        <w:t>(</w:t>
      </w:r>
      <w:r w:rsidR="02E11C12" w:rsidRPr="002A5D04">
        <w:rPr>
          <w:rFonts w:ascii="Times New Roman" w:eastAsia="Times New Roman" w:hAnsi="Times New Roman" w:cs="Times New Roman"/>
          <w:b/>
          <w:bCs/>
          <w:sz w:val="24"/>
          <w:szCs w:val="24"/>
        </w:rPr>
        <w:t>Drivers</w:t>
      </w:r>
      <w:r w:rsidR="60440E91" w:rsidRPr="002A5D04">
        <w:rPr>
          <w:rFonts w:ascii="Times New Roman" w:eastAsia="Times New Roman" w:hAnsi="Times New Roman" w:cs="Times New Roman"/>
          <w:b/>
          <w:bCs/>
          <w:sz w:val="24"/>
          <w:szCs w:val="24"/>
        </w:rPr>
        <w:t>)</w:t>
      </w:r>
      <w:r w:rsidR="02E11C12" w:rsidRPr="002A5D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2E11C12" w:rsidRPr="002A5D04">
        <w:rPr>
          <w:rFonts w:ascii="Times New Roman" w:eastAsia="Times New Roman" w:hAnsi="Times New Roman" w:cs="Times New Roman"/>
          <w:sz w:val="24"/>
          <w:szCs w:val="24"/>
        </w:rPr>
        <w:t>drivers of change</w:t>
      </w:r>
      <w:r>
        <w:rPr>
          <w:rFonts w:ascii="Times New Roman" w:eastAsia="Times New Roman" w:hAnsi="Times New Roman" w:cs="Times New Roman"/>
          <w:sz w:val="24"/>
          <w:szCs w:val="24"/>
        </w:rPr>
        <w:t>"</w:t>
      </w:r>
      <w:r w:rsidR="02E11C12"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02E11C12" w:rsidRPr="002A5D04">
        <w:rPr>
          <w:rFonts w:ascii="Times New Roman" w:eastAsia="Times New Roman" w:hAnsi="Times New Roman" w:cs="Times New Roman"/>
          <w:sz w:val="24"/>
          <w:szCs w:val="24"/>
        </w:rPr>
        <w:t>biodiversity driver</w:t>
      </w:r>
      <w:r>
        <w:rPr>
          <w:rFonts w:ascii="Times New Roman" w:eastAsia="Times New Roman" w:hAnsi="Times New Roman" w:cs="Times New Roman"/>
          <w:sz w:val="24"/>
          <w:szCs w:val="24"/>
        </w:rPr>
        <w:t>"</w:t>
      </w:r>
      <w:r w:rsidR="02E11C12"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02E11C12" w:rsidRPr="002A5D04">
        <w:rPr>
          <w:rFonts w:ascii="Times New Roman" w:eastAsia="Times New Roman" w:hAnsi="Times New Roman" w:cs="Times New Roman"/>
          <w:sz w:val="24"/>
          <w:szCs w:val="24"/>
        </w:rPr>
        <w:t>social-ecological driver</w:t>
      </w:r>
      <w:r>
        <w:rPr>
          <w:rFonts w:ascii="Times New Roman" w:eastAsia="Times New Roman" w:hAnsi="Times New Roman" w:cs="Times New Roman"/>
          <w:sz w:val="24"/>
          <w:szCs w:val="24"/>
        </w:rPr>
        <w:t>"</w:t>
      </w:r>
      <w:r w:rsidR="02E11C12"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02E11C12" w:rsidRPr="002A5D04">
        <w:rPr>
          <w:rFonts w:ascii="Times New Roman" w:eastAsia="Times New Roman" w:hAnsi="Times New Roman" w:cs="Times New Roman"/>
          <w:sz w:val="24"/>
          <w:szCs w:val="24"/>
        </w:rPr>
        <w:t>technological driver</w:t>
      </w:r>
      <w:r>
        <w:rPr>
          <w:rFonts w:ascii="Times New Roman" w:eastAsia="Times New Roman" w:hAnsi="Times New Roman" w:cs="Times New Roman"/>
          <w:sz w:val="24"/>
          <w:szCs w:val="24"/>
        </w:rPr>
        <w:t>"</w:t>
      </w:r>
      <w:r w:rsidR="02E11C12"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perennial driver</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emerging driver</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cascading</w:t>
      </w:r>
      <w:ins w:id="206" w:author="Rainer Krug" w:date="2025-10-17T17:25:00Z" w16du:dateUtc="2025-10-17T15:25:00Z">
        <w:r w:rsidR="00327660">
          <w:rPr>
            <w:rFonts w:ascii="Times New Roman" w:eastAsia="Times New Roman" w:hAnsi="Times New Roman" w:cs="Times New Roman"/>
            <w:sz w:val="24"/>
            <w:szCs w:val="24"/>
          </w:rPr>
          <w:t>chapter_5_</w:t>
        </w:r>
      </w:ins>
      <w:r w:rsidR="32B47D5B" w:rsidRPr="002A5D04">
        <w:rPr>
          <w:rFonts w:ascii="Times New Roman" w:eastAsia="Times New Roman" w:hAnsi="Times New Roman" w:cs="Times New Roman"/>
          <w:sz w:val="24"/>
          <w:szCs w:val="24"/>
        </w:rPr>
        <w:t xml:space="preserve"> driver</w:t>
      </w:r>
      <w:r>
        <w:rPr>
          <w:rFonts w:ascii="Times New Roman" w:eastAsia="Times New Roman" w:hAnsi="Times New Roman" w:cs="Times New Roman"/>
          <w:sz w:val="24"/>
          <w:szCs w:val="24"/>
        </w:rPr>
        <w:t>")</w:t>
      </w:r>
    </w:p>
    <w:p w14:paraId="7E3F1C98" w14:textId="30453CB5" w:rsidR="00EC64F9" w:rsidRPr="002A5D04" w:rsidRDefault="00635084">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2. </w:t>
      </w:r>
      <w:r w:rsidR="3776BB3A" w:rsidRPr="002A5D04">
        <w:rPr>
          <w:rFonts w:ascii="Times New Roman" w:eastAsia="Times New Roman" w:hAnsi="Times New Roman" w:cs="Times New Roman"/>
          <w:b/>
          <w:bCs/>
          <w:sz w:val="24"/>
          <w:szCs w:val="24"/>
        </w:rPr>
        <w:t>Set 2 (</w:t>
      </w:r>
      <w:r w:rsidR="32B47D5B" w:rsidRPr="002A5D04">
        <w:rPr>
          <w:rFonts w:ascii="Times New Roman" w:eastAsia="Times New Roman" w:hAnsi="Times New Roman" w:cs="Times New Roman"/>
          <w:b/>
          <w:bCs/>
          <w:sz w:val="24"/>
          <w:szCs w:val="24"/>
        </w:rPr>
        <w:t>Methods for drivers</w:t>
      </w:r>
      <w:r w:rsidR="002D24DF" w:rsidRPr="002A5D04">
        <w:rPr>
          <w:rFonts w:ascii="Times New Roman" w:eastAsia="Times New Roman" w:hAnsi="Times New Roman" w:cs="Times New Roman"/>
          <w:b/>
          <w:bCs/>
          <w:sz w:val="24"/>
          <w:szCs w:val="24"/>
        </w:rPr>
        <w:t>)</w:t>
      </w:r>
      <w:r w:rsidR="32B47D5B" w:rsidRPr="002A5D04">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r w:rsidR="32B47D5B" w:rsidRPr="002A5D04">
        <w:rPr>
          <w:rFonts w:ascii="Times New Roman" w:eastAsia="Times New Roman" w:hAnsi="Times New Roman" w:cs="Times New Roman"/>
          <w:sz w:val="24"/>
          <w:szCs w:val="24"/>
        </w:rPr>
        <w:t>Integrated assessment</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land-use change model</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Scenario model</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Social-ecological model</w:t>
      </w:r>
      <w:r>
        <w:rPr>
          <w:rFonts w:ascii="Times New Roman" w:eastAsia="Times New Roman" w:hAnsi="Times New Roman" w:cs="Times New Roman"/>
          <w:sz w:val="24"/>
          <w:szCs w:val="24"/>
        </w:rPr>
        <w:t>*"</w:t>
      </w:r>
      <w:r w:rsidR="64D013EF" w:rsidRPr="002A5D04">
        <w:rPr>
          <w:rFonts w:ascii="Times New Roman" w:eastAsia="Times New Roman" w:hAnsi="Times New Roman" w:cs="Times New Roman"/>
          <w:sz w:val="24"/>
          <w:szCs w:val="24"/>
        </w:rPr>
        <w:t xml:space="preserve"> OR agent-based </w:t>
      </w:r>
      <w:r>
        <w:rPr>
          <w:rFonts w:ascii="Times New Roman" w:eastAsia="Times New Roman" w:hAnsi="Times New Roman" w:cs="Times New Roman"/>
          <w:sz w:val="24"/>
          <w:szCs w:val="24"/>
        </w:rPr>
        <w:t>model*"</w:t>
      </w:r>
      <w:r w:rsidR="64D013E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proofErr w:type="spellStart"/>
      <w:r w:rsidR="64D013EF" w:rsidRPr="002A5D04">
        <w:rPr>
          <w:rFonts w:ascii="Times New Roman" w:eastAsia="Times New Roman" w:hAnsi="Times New Roman" w:cs="Times New Roman"/>
          <w:sz w:val="24"/>
          <w:szCs w:val="24"/>
        </w:rPr>
        <w:t>telecoupled</w:t>
      </w:r>
      <w:proofErr w:type="spellEnd"/>
      <w:r w:rsidR="64D013EF" w:rsidRPr="002A5D04">
        <w:rPr>
          <w:rFonts w:ascii="Times New Roman" w:eastAsia="Times New Roman" w:hAnsi="Times New Roman" w:cs="Times New Roman"/>
          <w:sz w:val="24"/>
          <w:szCs w:val="24"/>
        </w:rPr>
        <w:t xml:space="preserve"> systems model</w:t>
      </w:r>
      <w:r>
        <w:rPr>
          <w:rFonts w:ascii="Times New Roman" w:eastAsia="Times New Roman" w:hAnsi="Times New Roman" w:cs="Times New Roman"/>
          <w:sz w:val="24"/>
          <w:szCs w:val="24"/>
        </w:rPr>
        <w:t>*"</w:t>
      </w:r>
      <w:r w:rsidR="64D013E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4D013EF" w:rsidRPr="002A5D04">
        <w:rPr>
          <w:rFonts w:ascii="Times New Roman" w:eastAsia="Times New Roman" w:hAnsi="Times New Roman" w:cs="Times New Roman"/>
          <w:sz w:val="24"/>
          <w:szCs w:val="24"/>
        </w:rPr>
        <w:t>hybrid model</w:t>
      </w:r>
      <w:r>
        <w:rPr>
          <w:rFonts w:ascii="Times New Roman" w:eastAsia="Times New Roman" w:hAnsi="Times New Roman" w:cs="Times New Roman"/>
          <w:sz w:val="24"/>
          <w:szCs w:val="24"/>
        </w:rPr>
        <w:t>*"</w:t>
      </w:r>
      <w:r w:rsidR="64D013E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4D013EF" w:rsidRPr="002A5D04">
        <w:rPr>
          <w:rFonts w:ascii="Times New Roman" w:eastAsia="Times New Roman" w:hAnsi="Times New Roman" w:cs="Times New Roman"/>
          <w:sz w:val="24"/>
          <w:szCs w:val="24"/>
        </w:rPr>
        <w:t>partic</w:t>
      </w:r>
      <w:r w:rsidR="4318C09A" w:rsidRPr="002A5D04">
        <w:rPr>
          <w:rFonts w:ascii="Times New Roman" w:eastAsia="Times New Roman" w:hAnsi="Times New Roman" w:cs="Times New Roman"/>
          <w:sz w:val="24"/>
          <w:szCs w:val="24"/>
        </w:rPr>
        <w:t>ipatory model</w:t>
      </w:r>
      <w:r>
        <w:rPr>
          <w:rFonts w:ascii="Times New Roman" w:eastAsia="Times New Roman" w:hAnsi="Times New Roman" w:cs="Times New Roman"/>
          <w:sz w:val="24"/>
          <w:szCs w:val="24"/>
        </w:rPr>
        <w:t>*"</w:t>
      </w:r>
      <w:r w:rsidR="4318C09A"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318C09A" w:rsidRPr="002A5D04">
        <w:rPr>
          <w:rFonts w:ascii="Times New Roman" w:eastAsia="Times New Roman" w:hAnsi="Times New Roman" w:cs="Times New Roman"/>
          <w:sz w:val="24"/>
          <w:szCs w:val="24"/>
        </w:rPr>
        <w:t>data-drive</w:t>
      </w:r>
      <w:r>
        <w:rPr>
          <w:rFonts w:ascii="Times New Roman" w:eastAsia="Times New Roman" w:hAnsi="Times New Roman" w:cs="Times New Roman"/>
          <w:sz w:val="24"/>
          <w:szCs w:val="24"/>
        </w:rPr>
        <w:t>n</w:t>
      </w:r>
      <w:r w:rsidR="4318C09A" w:rsidRPr="002A5D04">
        <w:rPr>
          <w:rFonts w:ascii="Times New Roman" w:eastAsia="Times New Roman" w:hAnsi="Times New Roman" w:cs="Times New Roman"/>
          <w:sz w:val="24"/>
          <w:szCs w:val="24"/>
        </w:rPr>
        <w:t xml:space="preserve"> foresight </w:t>
      </w:r>
      <w:r>
        <w:rPr>
          <w:rFonts w:ascii="Times New Roman" w:eastAsia="Times New Roman" w:hAnsi="Times New Roman" w:cs="Times New Roman"/>
          <w:sz w:val="24"/>
          <w:szCs w:val="24"/>
        </w:rPr>
        <w:t>model*")</w:t>
      </w:r>
    </w:p>
    <w:p w14:paraId="3F5AC0A4" w14:textId="4AB9E335" w:rsidR="54C190C9" w:rsidRPr="002A5D04" w:rsidRDefault="00635084" w:rsidP="1ABEA479">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w:t>
      </w:r>
      <w:r w:rsidR="54C190C9" w:rsidRPr="002A5D04">
        <w:rPr>
          <w:rFonts w:ascii="Times New Roman" w:eastAsia="Times New Roman" w:hAnsi="Times New Roman" w:cs="Times New Roman"/>
          <w:b/>
          <w:bCs/>
          <w:sz w:val="24"/>
          <w:szCs w:val="24"/>
        </w:rPr>
        <w:t xml:space="preserve">Set 3 (Gaps): </w:t>
      </w:r>
      <w:r>
        <w:rPr>
          <w:rFonts w:ascii="Times New Roman" w:eastAsia="Times New Roman" w:hAnsi="Times New Roman" w:cs="Times New Roman"/>
          <w:b/>
          <w:bCs/>
          <w:sz w:val="24"/>
          <w:szCs w:val="24"/>
        </w:rPr>
        <w:t>("</w:t>
      </w:r>
      <w:r w:rsidR="54C190C9" w:rsidRPr="002A5D04">
        <w:rPr>
          <w:rFonts w:ascii="Times New Roman" w:eastAsia="Times New Roman" w:hAnsi="Times New Roman" w:cs="Times New Roman"/>
          <w:sz w:val="24"/>
          <w:szCs w:val="24"/>
        </w:rPr>
        <w:t>value-based driver</w:t>
      </w:r>
      <w:r>
        <w:rPr>
          <w:rFonts w:ascii="Times New Roman" w:eastAsia="Times New Roman" w:hAnsi="Times New Roman" w:cs="Times New Roman"/>
          <w:sz w:val="24"/>
          <w:szCs w:val="24"/>
        </w:rPr>
        <w:t>"</w:t>
      </w:r>
      <w:r w:rsidR="54C190C9"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54C190C9" w:rsidRPr="002A5D04">
        <w:rPr>
          <w:rFonts w:ascii="Times New Roman" w:eastAsia="Times New Roman" w:hAnsi="Times New Roman" w:cs="Times New Roman"/>
          <w:sz w:val="24"/>
          <w:szCs w:val="24"/>
        </w:rPr>
        <w:t>compound driver</w:t>
      </w:r>
      <w:r>
        <w:rPr>
          <w:rFonts w:ascii="Times New Roman" w:eastAsia="Times New Roman" w:hAnsi="Times New Roman" w:cs="Times New Roman"/>
          <w:sz w:val="24"/>
          <w:szCs w:val="24"/>
        </w:rPr>
        <w:t>"</w:t>
      </w:r>
      <w:r w:rsidR="54C190C9"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54C190C9" w:rsidRPr="002A5D04">
        <w:rPr>
          <w:rFonts w:ascii="Times New Roman" w:eastAsia="Times New Roman" w:hAnsi="Times New Roman" w:cs="Times New Roman"/>
          <w:sz w:val="24"/>
          <w:szCs w:val="24"/>
        </w:rPr>
        <w:t>intera</w:t>
      </w:r>
      <w:r w:rsidR="03574BE4" w:rsidRPr="002A5D04">
        <w:rPr>
          <w:rFonts w:ascii="Times New Roman" w:eastAsia="Times New Roman" w:hAnsi="Times New Roman" w:cs="Times New Roman"/>
          <w:sz w:val="24"/>
          <w:szCs w:val="24"/>
        </w:rPr>
        <w:t>cting driver</w:t>
      </w:r>
      <w:r>
        <w:rPr>
          <w:rFonts w:ascii="Times New Roman" w:eastAsia="Times New Roman" w:hAnsi="Times New Roman" w:cs="Times New Roman"/>
          <w:sz w:val="24"/>
          <w:szCs w:val="24"/>
        </w:rPr>
        <w:t>"</w:t>
      </w:r>
      <w:r w:rsidR="03574BE4"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03574BE4" w:rsidRPr="002A5D04">
        <w:rPr>
          <w:rFonts w:ascii="Times New Roman" w:eastAsia="Times New Roman" w:hAnsi="Times New Roman" w:cs="Times New Roman"/>
          <w:sz w:val="24"/>
          <w:szCs w:val="24"/>
        </w:rPr>
        <w:t>distant driver</w:t>
      </w:r>
      <w:r>
        <w:rPr>
          <w:rFonts w:ascii="Times New Roman" w:eastAsia="Times New Roman" w:hAnsi="Times New Roman" w:cs="Times New Roman"/>
          <w:sz w:val="24"/>
          <w:szCs w:val="24"/>
        </w:rPr>
        <w:t>")</w:t>
      </w:r>
    </w:p>
    <w:p w14:paraId="3EC372C3" w14:textId="3E67E2A1" w:rsidR="1ABEA479" w:rsidRPr="002A5D04" w:rsidRDefault="1ABEA479" w:rsidP="1ABEA479">
      <w:pPr>
        <w:ind w:left="720"/>
        <w:rPr>
          <w:rFonts w:ascii="Times New Roman" w:eastAsia="Times New Roman" w:hAnsi="Times New Roman" w:cs="Times New Roman"/>
          <w:sz w:val="24"/>
          <w:szCs w:val="24"/>
        </w:rPr>
      </w:pPr>
    </w:p>
    <w:p w14:paraId="5638F538" w14:textId="77777777" w:rsidR="00EC64F9" w:rsidRPr="002A5D04" w:rsidRDefault="00EC64F9" w:rsidP="00EC64F9">
      <w:pPr>
        <w:ind w:left="720"/>
        <w:rPr>
          <w:rFonts w:ascii="Times New Roman" w:eastAsia="Times New Roman" w:hAnsi="Times New Roman" w:cs="Times New Roman"/>
          <w:bCs/>
          <w:sz w:val="24"/>
          <w:szCs w:val="24"/>
        </w:rPr>
      </w:pPr>
      <w:r w:rsidRPr="002A5D04">
        <w:rPr>
          <w:rFonts w:ascii="Times New Roman" w:eastAsia="Times New Roman" w:hAnsi="Times New Roman" w:cs="Times New Roman"/>
          <w:sz w:val="24"/>
          <w:szCs w:val="24"/>
        </w:rPr>
        <w:t>Research questions:</w:t>
      </w:r>
    </w:p>
    <w:p w14:paraId="6122B135" w14:textId="5280A016" w:rsidR="00EC64F9" w:rsidRPr="002A5D04" w:rsidRDefault="7B661F94" w:rsidP="00A70C42">
      <w:pPr>
        <w:pStyle w:val="ListParagraph"/>
        <w:numPr>
          <w:ilvl w:val="0"/>
          <w:numId w:val="3"/>
        </w:numPr>
      </w:pPr>
      <w:r w:rsidRPr="002A5D04">
        <w:rPr>
          <w:sz w:val="24"/>
          <w:szCs w:val="24"/>
        </w:rPr>
        <w:t xml:space="preserve">What are the potential drivers of change and their trajectories? </w:t>
      </w:r>
    </w:p>
    <w:p w14:paraId="7A73F5DE" w14:textId="4CB6207B" w:rsidR="00EC64F9" w:rsidRPr="002A5D04" w:rsidRDefault="7B661F94" w:rsidP="00A70C42">
      <w:pPr>
        <w:pStyle w:val="ListParagraph"/>
        <w:numPr>
          <w:ilvl w:val="0"/>
          <w:numId w:val="3"/>
        </w:numPr>
      </w:pPr>
      <w:r w:rsidRPr="002A5D04">
        <w:rPr>
          <w:sz w:val="24"/>
          <w:szCs w:val="24"/>
        </w:rPr>
        <w:t>How are drivers represented in existing modelling of biodiversity, ecosystem services and ecological connectivity.</w:t>
      </w:r>
    </w:p>
    <w:p w14:paraId="3E056A4E" w14:textId="5126049F" w:rsidR="00EC64F9" w:rsidRPr="002A5D04" w:rsidRDefault="7B661F94" w:rsidP="00A70C42">
      <w:pPr>
        <w:pStyle w:val="ListParagraph"/>
        <w:numPr>
          <w:ilvl w:val="0"/>
          <w:numId w:val="3"/>
        </w:numPr>
      </w:pPr>
      <w:r w:rsidRPr="002A5D04">
        <w:rPr>
          <w:sz w:val="24"/>
          <w:szCs w:val="24"/>
        </w:rPr>
        <w:t>How these drivers are considered in spatial planning processes</w:t>
      </w:r>
    </w:p>
    <w:p w14:paraId="0AFFFC69" w14:textId="1317B63D" w:rsidR="00EC64F9" w:rsidRPr="002A5D04" w:rsidRDefault="7B661F94" w:rsidP="1ABEA479">
      <w:pPr>
        <w:pStyle w:val="ListParagraph"/>
        <w:numPr>
          <w:ilvl w:val="0"/>
          <w:numId w:val="3"/>
        </w:numPr>
        <w:rPr>
          <w:sz w:val="24"/>
          <w:szCs w:val="24"/>
        </w:rPr>
      </w:pPr>
      <w:r w:rsidRPr="002A5D04">
        <w:rPr>
          <w:sz w:val="24"/>
          <w:szCs w:val="24"/>
        </w:rPr>
        <w:t xml:space="preserve">What are the gaps in model representation and planning considerations (e.g. limited consideration of compounding/cascading effects, insufficient </w:t>
      </w:r>
      <w:proofErr w:type="spellStart"/>
      <w:r w:rsidRPr="002A5D04">
        <w:rPr>
          <w:sz w:val="24"/>
          <w:szCs w:val="24"/>
        </w:rPr>
        <w:t>modeling</w:t>
      </w:r>
      <w:proofErr w:type="spellEnd"/>
      <w:r w:rsidRPr="002A5D04">
        <w:rPr>
          <w:sz w:val="24"/>
          <w:szCs w:val="24"/>
        </w:rPr>
        <w:t xml:space="preserve"> of </w:t>
      </w:r>
      <w:proofErr w:type="spellStart"/>
      <w:r w:rsidRPr="002A5D04">
        <w:rPr>
          <w:sz w:val="24"/>
          <w:szCs w:val="24"/>
        </w:rPr>
        <w:t>telecoupled</w:t>
      </w:r>
      <w:proofErr w:type="spellEnd"/>
      <w:r w:rsidRPr="002A5D04">
        <w:rPr>
          <w:sz w:val="24"/>
          <w:szCs w:val="24"/>
        </w:rPr>
        <w:t xml:space="preserve"> systems and distant divers, underrepresentation of ILK and value-based drivers)</w:t>
      </w:r>
    </w:p>
    <w:p w14:paraId="5486A3AF" w14:textId="60FBDE6B" w:rsidR="00EC64F9" w:rsidRPr="002A5D04" w:rsidRDefault="00EC64F9" w:rsidP="1ABEA479">
      <w:pPr>
        <w:ind w:left="720"/>
        <w:rPr>
          <w:rFonts w:ascii="Times New Roman" w:eastAsia="Times New Roman" w:hAnsi="Times New Roman" w:cs="Times New Roman"/>
          <w:sz w:val="24"/>
          <w:szCs w:val="24"/>
        </w:rPr>
      </w:pPr>
    </w:p>
    <w:p w14:paraId="1B867FEB" w14:textId="437CA792" w:rsidR="1ABEA479" w:rsidRPr="002A5D04" w:rsidRDefault="1ABEA479" w:rsidP="1ABEA479">
      <w:pPr>
        <w:ind w:left="720"/>
        <w:rPr>
          <w:rFonts w:ascii="Times New Roman" w:eastAsia="Times New Roman" w:hAnsi="Times New Roman" w:cs="Times New Roman"/>
          <w:sz w:val="24"/>
          <w:szCs w:val="24"/>
        </w:rPr>
      </w:pPr>
    </w:p>
    <w:p w14:paraId="7D90336A" w14:textId="25E1F062" w:rsidR="00EC64F9" w:rsidRPr="002A5D04" w:rsidRDefault="00EC64F9" w:rsidP="00EC64F9">
      <w:pPr>
        <w:ind w:left="72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Section 4:</w:t>
      </w:r>
    </w:p>
    <w:p w14:paraId="2011619F" w14:textId="77777777" w:rsidR="00EC64F9" w:rsidRPr="002A5D04" w:rsidRDefault="00EC64F9" w:rsidP="1ABEA479">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Keywords (can be multiple sets):</w:t>
      </w:r>
    </w:p>
    <w:p w14:paraId="069A9924" w14:textId="76B3D2E8" w:rsidR="25A3C5F8" w:rsidRPr="002A5D04" w:rsidRDefault="00635084" w:rsidP="1ABEA479">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 </w:t>
      </w:r>
      <w:r w:rsidR="25A3C5F8" w:rsidRPr="002A5D04">
        <w:rPr>
          <w:rFonts w:ascii="Times New Roman" w:eastAsia="Times New Roman" w:hAnsi="Times New Roman" w:cs="Times New Roman"/>
          <w:b/>
          <w:bCs/>
          <w:sz w:val="24"/>
          <w:szCs w:val="24"/>
        </w:rPr>
        <w:t>Set 1</w:t>
      </w:r>
      <w:r w:rsidR="06A1CB21" w:rsidRPr="002A5D04">
        <w:rPr>
          <w:rFonts w:ascii="Times New Roman" w:eastAsia="Times New Roman" w:hAnsi="Times New Roman" w:cs="Times New Roman"/>
          <w:b/>
          <w:bCs/>
          <w:sz w:val="24"/>
          <w:szCs w:val="24"/>
        </w:rPr>
        <w:t xml:space="preserve"> (</w:t>
      </w:r>
      <w:r w:rsidR="4A58AAF8" w:rsidRPr="002A5D04">
        <w:rPr>
          <w:rFonts w:ascii="Times New Roman" w:eastAsia="Times New Roman" w:hAnsi="Times New Roman" w:cs="Times New Roman"/>
          <w:b/>
          <w:bCs/>
          <w:sz w:val="24"/>
          <w:szCs w:val="24"/>
        </w:rPr>
        <w:t>I</w:t>
      </w:r>
      <w:r w:rsidR="06A1CB21" w:rsidRPr="002A5D04">
        <w:rPr>
          <w:rFonts w:ascii="Times New Roman" w:eastAsia="Times New Roman" w:hAnsi="Times New Roman" w:cs="Times New Roman"/>
          <w:b/>
          <w:bCs/>
          <w:sz w:val="24"/>
          <w:szCs w:val="24"/>
        </w:rPr>
        <w:t>nteractions)</w:t>
      </w:r>
      <w:r w:rsidR="25A3C5F8" w:rsidRPr="002A5D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sidR="09C0D2D9" w:rsidRPr="002A5D04">
        <w:rPr>
          <w:rFonts w:ascii="Times New Roman" w:eastAsia="Times New Roman" w:hAnsi="Times New Roman" w:cs="Times New Roman"/>
          <w:sz w:val="24"/>
          <w:szCs w:val="24"/>
        </w:rPr>
        <w:t>Synerg</w:t>
      </w:r>
      <w:proofErr w:type="spellEnd"/>
      <w:r w:rsidR="09C0D2D9" w:rsidRPr="002A5D04">
        <w:rPr>
          <w:rFonts w:ascii="Times New Roman" w:eastAsia="Times New Roman" w:hAnsi="Times New Roman" w:cs="Times New Roman"/>
          <w:sz w:val="24"/>
          <w:szCs w:val="24"/>
        </w:rPr>
        <w:t xml:space="preserve">* OR </w:t>
      </w:r>
      <w:proofErr w:type="spellStart"/>
      <w:r w:rsidR="09C0D2D9" w:rsidRPr="002A5D04">
        <w:rPr>
          <w:rFonts w:ascii="Times New Roman" w:eastAsia="Times New Roman" w:hAnsi="Times New Roman" w:cs="Times New Roman"/>
          <w:sz w:val="24"/>
          <w:szCs w:val="24"/>
        </w:rPr>
        <w:t>tradeoff</w:t>
      </w:r>
      <w:proofErr w:type="spellEnd"/>
      <w:r w:rsidR="09C0D2D9" w:rsidRPr="002A5D04">
        <w:rPr>
          <w:rFonts w:ascii="Times New Roman" w:eastAsia="Times New Roman" w:hAnsi="Times New Roman" w:cs="Times New Roman"/>
          <w:sz w:val="24"/>
          <w:szCs w:val="24"/>
        </w:rPr>
        <w:t>* OR trade-off* OR nexus</w:t>
      </w:r>
      <w:r w:rsidR="6D4F050F" w:rsidRPr="002A5D04">
        <w:rPr>
          <w:rFonts w:ascii="Times New Roman" w:eastAsia="Times New Roman" w:hAnsi="Times New Roman" w:cs="Times New Roman"/>
          <w:sz w:val="24"/>
          <w:szCs w:val="24"/>
        </w:rPr>
        <w:t xml:space="preserve"> OR win-win</w:t>
      </w:r>
      <w:r w:rsidR="0311B325" w:rsidRPr="002A5D04">
        <w:rPr>
          <w:rFonts w:ascii="Times New Roman" w:eastAsia="Times New Roman" w:hAnsi="Times New Roman" w:cs="Times New Roman"/>
          <w:sz w:val="24"/>
          <w:szCs w:val="24"/>
        </w:rPr>
        <w:t xml:space="preserve"> OR </w:t>
      </w:r>
      <w:r w:rsidR="003576D4">
        <w:rPr>
          <w:rFonts w:ascii="Times New Roman" w:eastAsia="Times New Roman" w:hAnsi="Times New Roman" w:cs="Times New Roman"/>
          <w:sz w:val="24"/>
          <w:szCs w:val="24"/>
        </w:rPr>
        <w:t>"</w:t>
      </w:r>
      <w:r w:rsidR="0311B325" w:rsidRPr="002A5D04">
        <w:rPr>
          <w:rFonts w:ascii="Times New Roman" w:eastAsia="Times New Roman" w:hAnsi="Times New Roman" w:cs="Times New Roman"/>
          <w:sz w:val="24"/>
          <w:szCs w:val="24"/>
        </w:rPr>
        <w:t>cross-sectoral interaction*</w:t>
      </w:r>
      <w:r w:rsidR="003576D4">
        <w:rPr>
          <w:rFonts w:ascii="Times New Roman" w:eastAsia="Times New Roman" w:hAnsi="Times New Roman" w:cs="Times New Roman"/>
          <w:sz w:val="24"/>
          <w:szCs w:val="24"/>
        </w:rPr>
        <w:t>"</w:t>
      </w:r>
      <w:r w:rsidR="1D91CEB1" w:rsidRPr="002A5D04">
        <w:rPr>
          <w:rFonts w:ascii="Times New Roman" w:eastAsia="Times New Roman" w:hAnsi="Times New Roman" w:cs="Times New Roman"/>
          <w:sz w:val="24"/>
          <w:szCs w:val="24"/>
        </w:rPr>
        <w:t xml:space="preserve"> OR co-benefit*</w:t>
      </w:r>
      <w:r w:rsidR="003576D4">
        <w:rPr>
          <w:rFonts w:ascii="Times New Roman" w:eastAsia="Times New Roman" w:hAnsi="Times New Roman" w:cs="Times New Roman"/>
          <w:sz w:val="24"/>
          <w:szCs w:val="24"/>
        </w:rPr>
        <w:t>)</w:t>
      </w:r>
    </w:p>
    <w:p w14:paraId="3A723009" w14:textId="54D4376C" w:rsidR="46DAA2F6" w:rsidRPr="002A5D04" w:rsidRDefault="00635084" w:rsidP="1ABEA479">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w:t>
      </w:r>
      <w:r w:rsidR="46DAA2F6" w:rsidRPr="002A5D04">
        <w:rPr>
          <w:rFonts w:ascii="Times New Roman" w:eastAsia="Times New Roman" w:hAnsi="Times New Roman" w:cs="Times New Roman"/>
          <w:b/>
          <w:bCs/>
          <w:sz w:val="24"/>
          <w:szCs w:val="24"/>
        </w:rPr>
        <w:t>Set 2</w:t>
      </w:r>
      <w:r w:rsidR="6688428F" w:rsidRPr="002A5D04">
        <w:rPr>
          <w:rFonts w:ascii="Times New Roman" w:eastAsia="Times New Roman" w:hAnsi="Times New Roman" w:cs="Times New Roman"/>
          <w:b/>
          <w:bCs/>
          <w:sz w:val="24"/>
          <w:szCs w:val="24"/>
        </w:rPr>
        <w:t xml:space="preserve"> (</w:t>
      </w:r>
      <w:r w:rsidR="1518CD2B" w:rsidRPr="002A5D04">
        <w:rPr>
          <w:rFonts w:ascii="Times New Roman" w:eastAsia="Times New Roman" w:hAnsi="Times New Roman" w:cs="Times New Roman"/>
          <w:b/>
          <w:bCs/>
          <w:sz w:val="24"/>
          <w:szCs w:val="24"/>
        </w:rPr>
        <w:t>Response options</w:t>
      </w:r>
      <w:r w:rsidR="6688428F" w:rsidRPr="002A5D04">
        <w:rPr>
          <w:rFonts w:ascii="Times New Roman" w:eastAsia="Times New Roman" w:hAnsi="Times New Roman" w:cs="Times New Roman"/>
          <w:b/>
          <w:bCs/>
          <w:sz w:val="24"/>
          <w:szCs w:val="24"/>
        </w:rPr>
        <w:t>)</w:t>
      </w:r>
      <w:r w:rsidR="46DAA2F6" w:rsidRPr="002A5D04">
        <w:rPr>
          <w:rFonts w:ascii="Times New Roman" w:eastAsia="Times New Roman" w:hAnsi="Times New Roman" w:cs="Times New Roman"/>
          <w:b/>
          <w:bCs/>
          <w:sz w:val="24"/>
          <w:szCs w:val="24"/>
        </w:rPr>
        <w:t xml:space="preserve">: </w:t>
      </w:r>
      <w:r w:rsidR="003576D4">
        <w:rPr>
          <w:rFonts w:ascii="Times New Roman" w:eastAsia="Times New Roman" w:hAnsi="Times New Roman" w:cs="Times New Roman"/>
          <w:b/>
          <w:bCs/>
          <w:sz w:val="24"/>
          <w:szCs w:val="24"/>
        </w:rPr>
        <w:t>("</w:t>
      </w:r>
      <w:r w:rsidR="6F1263DB" w:rsidRPr="002A5D04">
        <w:rPr>
          <w:rFonts w:ascii="Times New Roman" w:eastAsia="Times New Roman" w:hAnsi="Times New Roman" w:cs="Times New Roman"/>
          <w:sz w:val="24"/>
          <w:szCs w:val="24"/>
        </w:rPr>
        <w:t>Integrated planning</w:t>
      </w:r>
      <w:r w:rsidR="003576D4">
        <w:rPr>
          <w:rFonts w:ascii="Times New Roman" w:eastAsia="Times New Roman" w:hAnsi="Times New Roman" w:cs="Times New Roman"/>
          <w:sz w:val="24"/>
          <w:szCs w:val="24"/>
        </w:rPr>
        <w:t>"</w:t>
      </w:r>
      <w:r w:rsidR="6F1263DB" w:rsidRPr="002A5D04">
        <w:rPr>
          <w:rFonts w:ascii="Times New Roman" w:eastAsia="Times New Roman" w:hAnsi="Times New Roman" w:cs="Times New Roman"/>
          <w:sz w:val="24"/>
          <w:szCs w:val="24"/>
        </w:rPr>
        <w:t xml:space="preserve"> OR </w:t>
      </w:r>
      <w:r w:rsidR="003576D4">
        <w:rPr>
          <w:rFonts w:ascii="Times New Roman" w:eastAsia="Times New Roman" w:hAnsi="Times New Roman" w:cs="Times New Roman"/>
          <w:sz w:val="24"/>
          <w:szCs w:val="24"/>
        </w:rPr>
        <w:t>"</w:t>
      </w:r>
      <w:r w:rsidR="6F1263DB" w:rsidRPr="002A5D04">
        <w:rPr>
          <w:rFonts w:ascii="Times New Roman" w:eastAsia="Times New Roman" w:hAnsi="Times New Roman" w:cs="Times New Roman"/>
          <w:sz w:val="24"/>
          <w:szCs w:val="24"/>
        </w:rPr>
        <w:t>multifunctional*</w:t>
      </w:r>
      <w:r w:rsidR="003576D4">
        <w:rPr>
          <w:rFonts w:ascii="Times New Roman" w:eastAsia="Times New Roman" w:hAnsi="Times New Roman" w:cs="Times New Roman"/>
          <w:sz w:val="24"/>
          <w:szCs w:val="24"/>
        </w:rPr>
        <w:t>"</w:t>
      </w:r>
      <w:r w:rsidR="6F1263DB" w:rsidRPr="002A5D04">
        <w:rPr>
          <w:rFonts w:ascii="Times New Roman" w:eastAsia="Times New Roman" w:hAnsi="Times New Roman" w:cs="Times New Roman"/>
          <w:sz w:val="24"/>
          <w:szCs w:val="24"/>
        </w:rPr>
        <w:t xml:space="preserve"> OR </w:t>
      </w:r>
      <w:r w:rsidR="003576D4">
        <w:rPr>
          <w:rFonts w:ascii="Times New Roman" w:eastAsia="Times New Roman" w:hAnsi="Times New Roman" w:cs="Times New Roman"/>
          <w:sz w:val="24"/>
          <w:szCs w:val="24"/>
        </w:rPr>
        <w:t>"</w:t>
      </w:r>
      <w:r w:rsidR="50611014" w:rsidRPr="002A5D04">
        <w:rPr>
          <w:rFonts w:ascii="Times New Roman" w:eastAsia="Times New Roman" w:hAnsi="Times New Roman" w:cs="Times New Roman"/>
          <w:sz w:val="24"/>
          <w:szCs w:val="24"/>
        </w:rPr>
        <w:t>nature-based solution*</w:t>
      </w:r>
      <w:r w:rsidR="003576D4">
        <w:rPr>
          <w:rFonts w:ascii="Times New Roman" w:eastAsia="Times New Roman" w:hAnsi="Times New Roman" w:cs="Times New Roman"/>
          <w:sz w:val="24"/>
          <w:szCs w:val="24"/>
        </w:rPr>
        <w:t>"</w:t>
      </w:r>
      <w:r w:rsidR="50611014" w:rsidRPr="002A5D04">
        <w:rPr>
          <w:rFonts w:ascii="Times New Roman" w:eastAsia="Times New Roman" w:hAnsi="Times New Roman" w:cs="Times New Roman"/>
          <w:sz w:val="24"/>
          <w:szCs w:val="24"/>
        </w:rPr>
        <w:t xml:space="preserve"> OR </w:t>
      </w:r>
      <w:r w:rsidR="003576D4">
        <w:rPr>
          <w:rFonts w:ascii="Times New Roman" w:eastAsia="Times New Roman" w:hAnsi="Times New Roman" w:cs="Times New Roman"/>
          <w:sz w:val="24"/>
          <w:szCs w:val="24"/>
        </w:rPr>
        <w:t>"</w:t>
      </w:r>
      <w:r w:rsidR="05FCD1E2" w:rsidRPr="002A5D04">
        <w:rPr>
          <w:rFonts w:ascii="Times New Roman" w:eastAsia="Times New Roman" w:hAnsi="Times New Roman" w:cs="Times New Roman"/>
          <w:sz w:val="24"/>
          <w:szCs w:val="24"/>
        </w:rPr>
        <w:t>adaptive governance</w:t>
      </w:r>
      <w:r w:rsidR="003576D4">
        <w:rPr>
          <w:rFonts w:ascii="Times New Roman" w:eastAsia="Times New Roman" w:hAnsi="Times New Roman" w:cs="Times New Roman"/>
          <w:sz w:val="24"/>
          <w:szCs w:val="24"/>
        </w:rPr>
        <w:t>"</w:t>
      </w:r>
      <w:r w:rsidR="43E8F5E8" w:rsidRPr="002A5D04">
        <w:rPr>
          <w:rFonts w:ascii="Times New Roman" w:eastAsia="Times New Roman" w:hAnsi="Times New Roman" w:cs="Times New Roman"/>
          <w:sz w:val="24"/>
          <w:szCs w:val="24"/>
        </w:rPr>
        <w:t xml:space="preserve"> OR </w:t>
      </w:r>
      <w:r w:rsidR="003576D4">
        <w:rPr>
          <w:rFonts w:ascii="Times New Roman" w:eastAsia="Times New Roman" w:hAnsi="Times New Roman" w:cs="Times New Roman"/>
          <w:sz w:val="24"/>
          <w:szCs w:val="24"/>
        </w:rPr>
        <w:t>"</w:t>
      </w:r>
      <w:r w:rsidR="43E8F5E8" w:rsidRPr="002A5D04">
        <w:rPr>
          <w:rFonts w:ascii="Times New Roman" w:eastAsia="Times New Roman" w:hAnsi="Times New Roman" w:cs="Times New Roman"/>
          <w:sz w:val="24"/>
          <w:szCs w:val="24"/>
        </w:rPr>
        <w:t xml:space="preserve">cross-sectoral </w:t>
      </w:r>
      <w:r w:rsidR="003576D4">
        <w:rPr>
          <w:rFonts w:ascii="Times New Roman" w:eastAsia="Times New Roman" w:hAnsi="Times New Roman" w:cs="Times New Roman"/>
          <w:sz w:val="24"/>
          <w:szCs w:val="24"/>
        </w:rPr>
        <w:t>governance")</w:t>
      </w:r>
    </w:p>
    <w:p w14:paraId="1496C674" w14:textId="0A9E30A8" w:rsidR="1F606A3D" w:rsidRPr="002A5D04" w:rsidRDefault="00635084" w:rsidP="1ABEA479">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w:t>
      </w:r>
      <w:r w:rsidR="1F606A3D" w:rsidRPr="002A5D04">
        <w:rPr>
          <w:rFonts w:ascii="Times New Roman" w:eastAsia="Times New Roman" w:hAnsi="Times New Roman" w:cs="Times New Roman"/>
          <w:b/>
          <w:bCs/>
          <w:sz w:val="24"/>
          <w:szCs w:val="24"/>
        </w:rPr>
        <w:t xml:space="preserve">Set 3: </w:t>
      </w:r>
      <w:r w:rsidR="10A3C3AE" w:rsidRPr="002A5D04">
        <w:rPr>
          <w:rFonts w:ascii="Times New Roman" w:eastAsia="Times New Roman" w:hAnsi="Times New Roman" w:cs="Times New Roman"/>
          <w:sz w:val="24"/>
          <w:szCs w:val="24"/>
        </w:rPr>
        <w:t>(Spatial OR temporal OR thematic</w:t>
      </w:r>
      <w:r w:rsidR="7C1117B9" w:rsidRPr="002A5D04">
        <w:rPr>
          <w:rFonts w:ascii="Times New Roman" w:eastAsia="Times New Roman" w:hAnsi="Times New Roman" w:cs="Times New Roman"/>
          <w:sz w:val="24"/>
          <w:szCs w:val="24"/>
        </w:rPr>
        <w:t xml:space="preserve"> OR cross-scale</w:t>
      </w:r>
      <w:r w:rsidR="10A3C3AE" w:rsidRPr="002A5D04">
        <w:rPr>
          <w:rFonts w:ascii="Times New Roman" w:eastAsia="Times New Roman" w:hAnsi="Times New Roman" w:cs="Times New Roman"/>
          <w:sz w:val="24"/>
          <w:szCs w:val="24"/>
        </w:rPr>
        <w:t>) AND (</w:t>
      </w:r>
      <w:proofErr w:type="spellStart"/>
      <w:r w:rsidR="10A3C3AE" w:rsidRPr="002A5D04">
        <w:rPr>
          <w:rFonts w:ascii="Times New Roman" w:eastAsia="Times New Roman" w:hAnsi="Times New Roman" w:cs="Times New Roman"/>
          <w:sz w:val="24"/>
          <w:szCs w:val="24"/>
        </w:rPr>
        <w:t>Synerg</w:t>
      </w:r>
      <w:proofErr w:type="spellEnd"/>
      <w:r w:rsidR="10A3C3AE" w:rsidRPr="002A5D04">
        <w:rPr>
          <w:rFonts w:ascii="Times New Roman" w:eastAsia="Times New Roman" w:hAnsi="Times New Roman" w:cs="Times New Roman"/>
          <w:sz w:val="24"/>
          <w:szCs w:val="24"/>
        </w:rPr>
        <w:t xml:space="preserve">* OR </w:t>
      </w:r>
      <w:proofErr w:type="spellStart"/>
      <w:r w:rsidR="10A3C3AE" w:rsidRPr="002A5D04">
        <w:rPr>
          <w:rFonts w:ascii="Times New Roman" w:eastAsia="Times New Roman" w:hAnsi="Times New Roman" w:cs="Times New Roman"/>
          <w:sz w:val="24"/>
          <w:szCs w:val="24"/>
        </w:rPr>
        <w:t>tradeoff</w:t>
      </w:r>
      <w:proofErr w:type="spellEnd"/>
      <w:r w:rsidR="10A3C3AE" w:rsidRPr="002A5D04">
        <w:rPr>
          <w:rFonts w:ascii="Times New Roman" w:eastAsia="Times New Roman" w:hAnsi="Times New Roman" w:cs="Times New Roman"/>
          <w:sz w:val="24"/>
          <w:szCs w:val="24"/>
        </w:rPr>
        <w:t>* OR trade-off* OR nexus OR win-win)</w:t>
      </w:r>
    </w:p>
    <w:p w14:paraId="55DACAD5" w14:textId="77777777" w:rsidR="00EC64F9" w:rsidRPr="002A5D04" w:rsidRDefault="00EC64F9" w:rsidP="00EC64F9">
      <w:pPr>
        <w:ind w:left="720"/>
        <w:rPr>
          <w:rFonts w:ascii="Times New Roman" w:eastAsia="Times New Roman" w:hAnsi="Times New Roman" w:cs="Times New Roman"/>
          <w:bCs/>
          <w:sz w:val="24"/>
          <w:szCs w:val="24"/>
        </w:rPr>
      </w:pPr>
    </w:p>
    <w:p w14:paraId="45A41E74" w14:textId="77777777" w:rsidR="00EC64F9" w:rsidRPr="002A5D04" w:rsidRDefault="00EC64F9" w:rsidP="1ABEA479">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Research questions:</w:t>
      </w:r>
    </w:p>
    <w:p w14:paraId="7BF4713C" w14:textId="2D225E78" w:rsidR="3B94BCEE" w:rsidRPr="002A5D04" w:rsidRDefault="3B94BCEE" w:rsidP="00A70C42">
      <w:pPr>
        <w:pStyle w:val="ListParagraph"/>
        <w:numPr>
          <w:ilvl w:val="0"/>
          <w:numId w:val="1"/>
        </w:numPr>
      </w:pPr>
      <w:r w:rsidRPr="002A5D04">
        <w:rPr>
          <w:sz w:val="24"/>
          <w:szCs w:val="24"/>
        </w:rPr>
        <w:t>What does future (biodiversity-inclusive) spatial planning tell us about synergies and trade-offs in the biodiversity-food-water-health-climate-energy nexus? Discuss how spatial planning can serve as a cross-sectoral interface that mediates these nexus relationships.</w:t>
      </w:r>
    </w:p>
    <w:p w14:paraId="50172732" w14:textId="72584FF9" w:rsidR="3B94BCEE" w:rsidRPr="002A5D04" w:rsidRDefault="3B94BCEE" w:rsidP="00A70C42">
      <w:pPr>
        <w:pStyle w:val="ListParagraph"/>
        <w:numPr>
          <w:ilvl w:val="0"/>
          <w:numId w:val="1"/>
        </w:numPr>
      </w:pPr>
      <w:r w:rsidRPr="002A5D04">
        <w:rPr>
          <w:sz w:val="24"/>
          <w:szCs w:val="24"/>
        </w:rPr>
        <w:t>How spatial planning could help identify and improve synergies and reduce trade-offs?</w:t>
      </w:r>
    </w:p>
    <w:p w14:paraId="40B5B2F9" w14:textId="3A704034" w:rsidR="3B94BCEE" w:rsidRPr="002A5D04" w:rsidRDefault="3B94BCEE" w:rsidP="00A70C42">
      <w:pPr>
        <w:pStyle w:val="ListParagraph"/>
        <w:numPr>
          <w:ilvl w:val="0"/>
          <w:numId w:val="1"/>
        </w:numPr>
      </w:pPr>
      <w:r w:rsidRPr="002A5D04">
        <w:rPr>
          <w:sz w:val="24"/>
          <w:szCs w:val="24"/>
        </w:rPr>
        <w:t xml:space="preserve">Identify policy and planning responses (e.g., integrated land-water-climate planning, nature-based solutions, multifunctional landscapes, adaptive </w:t>
      </w:r>
      <w:proofErr w:type="spellStart"/>
      <w:r w:rsidRPr="002A5D04">
        <w:rPr>
          <w:sz w:val="24"/>
          <w:szCs w:val="24"/>
        </w:rPr>
        <w:t>governace</w:t>
      </w:r>
      <w:proofErr w:type="spellEnd"/>
      <w:r w:rsidRPr="002A5D04">
        <w:rPr>
          <w:sz w:val="24"/>
          <w:szCs w:val="24"/>
        </w:rPr>
        <w:t xml:space="preserve">) that reduce </w:t>
      </w:r>
      <w:proofErr w:type="spellStart"/>
      <w:r w:rsidRPr="002A5D04">
        <w:rPr>
          <w:sz w:val="24"/>
          <w:szCs w:val="24"/>
        </w:rPr>
        <w:t>tradeoffs</w:t>
      </w:r>
      <w:proofErr w:type="spellEnd"/>
      <w:r w:rsidRPr="002A5D04">
        <w:rPr>
          <w:sz w:val="24"/>
          <w:szCs w:val="24"/>
        </w:rPr>
        <w:t>, promote/maximize synergies</w:t>
      </w:r>
    </w:p>
    <w:p w14:paraId="10EA52DA" w14:textId="4734419C" w:rsidR="3B94BCEE" w:rsidRPr="002A5D04" w:rsidRDefault="3B94BCEE" w:rsidP="1ABEA479">
      <w:pPr>
        <w:pStyle w:val="ListParagraph"/>
        <w:numPr>
          <w:ilvl w:val="0"/>
          <w:numId w:val="1"/>
        </w:numPr>
        <w:rPr>
          <w:color w:val="000000" w:themeColor="text1"/>
          <w:sz w:val="24"/>
          <w:szCs w:val="24"/>
        </w:rPr>
      </w:pPr>
      <w:r w:rsidRPr="002A5D04">
        <w:rPr>
          <w:color w:val="000000" w:themeColor="text1"/>
          <w:sz w:val="24"/>
          <w:szCs w:val="24"/>
        </w:rPr>
        <w:t xml:space="preserve">What kinds of synergies and </w:t>
      </w:r>
      <w:proofErr w:type="spellStart"/>
      <w:r w:rsidRPr="002A5D04">
        <w:rPr>
          <w:color w:val="000000" w:themeColor="text1"/>
          <w:sz w:val="24"/>
          <w:szCs w:val="24"/>
        </w:rPr>
        <w:t>tradeoffs</w:t>
      </w:r>
      <w:proofErr w:type="spellEnd"/>
      <w:r w:rsidRPr="002A5D04">
        <w:rPr>
          <w:color w:val="000000" w:themeColor="text1"/>
          <w:sz w:val="24"/>
          <w:szCs w:val="24"/>
        </w:rPr>
        <w:t xml:space="preserve"> ILK/LC consider in their future-looking spatial planning? And how do they do so? What do they leave out?</w:t>
      </w:r>
    </w:p>
    <w:p w14:paraId="06BAF7B5" w14:textId="6DEC2167" w:rsidR="1ABEA479" w:rsidRPr="002A5D04" w:rsidRDefault="1ABEA479" w:rsidP="1ABEA479">
      <w:pPr>
        <w:ind w:left="720"/>
        <w:rPr>
          <w:rFonts w:ascii="Times New Roman" w:eastAsia="Times New Roman" w:hAnsi="Times New Roman" w:cs="Times New Roman"/>
          <w:sz w:val="24"/>
          <w:szCs w:val="24"/>
        </w:rPr>
      </w:pPr>
    </w:p>
    <w:p w14:paraId="06476F94" w14:textId="77777777" w:rsidR="00EC64F9" w:rsidRPr="002A5D04" w:rsidRDefault="00EC64F9" w:rsidP="00DD7B9A">
      <w:pPr>
        <w:ind w:left="720"/>
        <w:rPr>
          <w:rFonts w:ascii="Times New Roman" w:eastAsia="Times New Roman" w:hAnsi="Times New Roman" w:cs="Times New Roman"/>
          <w:bCs/>
          <w:sz w:val="24"/>
          <w:szCs w:val="24"/>
        </w:rPr>
      </w:pPr>
    </w:p>
    <w:p w14:paraId="0361A84D" w14:textId="30D34A6C" w:rsidR="00EC64F9" w:rsidRPr="002A5D04" w:rsidRDefault="00EC64F9" w:rsidP="00EC64F9">
      <w:pPr>
        <w:ind w:left="72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Section 5:</w:t>
      </w:r>
    </w:p>
    <w:p w14:paraId="5482478C" w14:textId="77777777" w:rsidR="00EC64F9" w:rsidRDefault="00EC64F9" w:rsidP="00EC64F9">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Keywords (can be multiple sets):</w:t>
      </w:r>
    </w:p>
    <w:p w14:paraId="17035DDC" w14:textId="77777777" w:rsidR="003576D4" w:rsidRPr="002A5D04" w:rsidRDefault="003576D4" w:rsidP="00EC64F9">
      <w:pPr>
        <w:ind w:left="720"/>
        <w:rPr>
          <w:rFonts w:ascii="Times New Roman" w:eastAsia="Times New Roman" w:hAnsi="Times New Roman" w:cs="Times New Roman"/>
          <w:bCs/>
          <w:sz w:val="24"/>
          <w:szCs w:val="24"/>
        </w:rPr>
      </w:pPr>
    </w:p>
    <w:p w14:paraId="4937057D" w14:textId="3471AD2D" w:rsidR="00EC64F9" w:rsidRPr="002A5D04" w:rsidRDefault="003576D4" w:rsidP="00A70C4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w:t>
      </w:r>
      <w:r w:rsidR="00414473">
        <w:rPr>
          <w:rFonts w:ascii="Times New Roman" w:eastAsia="Times New Roman" w:hAnsi="Times New Roman" w:cs="Times New Roman"/>
          <w:sz w:val="24"/>
          <w:szCs w:val="24"/>
        </w:rPr>
        <w:tab/>
        <w:t>("</w:t>
      </w:r>
      <w:r w:rsidR="63451B46" w:rsidRPr="002A5D04">
        <w:rPr>
          <w:rFonts w:ascii="Times New Roman" w:eastAsia="Times New Roman" w:hAnsi="Times New Roman" w:cs="Times New Roman"/>
          <w:sz w:val="24"/>
          <w:szCs w:val="24"/>
        </w:rPr>
        <w:t>Adaptative management</w:t>
      </w:r>
      <w:r w:rsidR="00414473">
        <w:rPr>
          <w:rFonts w:ascii="Times New Roman" w:eastAsia="Times New Roman" w:hAnsi="Times New Roman" w:cs="Times New Roman"/>
          <w:sz w:val="24"/>
          <w:szCs w:val="24"/>
        </w:rPr>
        <w:t>"</w:t>
      </w:r>
      <w:r w:rsidR="63451B46" w:rsidRPr="002A5D04">
        <w:rPr>
          <w:rFonts w:ascii="Times New Roman" w:eastAsia="Times New Roman" w:hAnsi="Times New Roman" w:cs="Times New Roman"/>
          <w:sz w:val="24"/>
          <w:szCs w:val="24"/>
        </w:rPr>
        <w:t xml:space="preserve"> </w:t>
      </w:r>
      <w:r w:rsidR="6F6F636D" w:rsidRPr="002A5D04">
        <w:rPr>
          <w:rFonts w:ascii="Times New Roman" w:eastAsia="Times New Roman" w:hAnsi="Times New Roman" w:cs="Times New Roman"/>
          <w:sz w:val="24"/>
          <w:szCs w:val="24"/>
        </w:rPr>
        <w:t>OR</w:t>
      </w:r>
      <w:r w:rsidR="63451B46" w:rsidRPr="002A5D04">
        <w:rPr>
          <w:rFonts w:ascii="Times New Roman" w:eastAsia="Times New Roman" w:hAnsi="Times New Roman" w:cs="Times New Roman"/>
          <w:sz w:val="24"/>
          <w:szCs w:val="24"/>
        </w:rPr>
        <w:t xml:space="preserve"> </w:t>
      </w:r>
      <w:r w:rsidR="00414473">
        <w:rPr>
          <w:rFonts w:ascii="Times New Roman" w:eastAsia="Times New Roman" w:hAnsi="Times New Roman" w:cs="Times New Roman"/>
          <w:sz w:val="24"/>
          <w:szCs w:val="24"/>
        </w:rPr>
        <w:t>"</w:t>
      </w:r>
      <w:r w:rsidR="63451B46" w:rsidRPr="002A5D04">
        <w:rPr>
          <w:rFonts w:ascii="Times New Roman" w:eastAsia="Times New Roman" w:hAnsi="Times New Roman" w:cs="Times New Roman"/>
          <w:sz w:val="24"/>
          <w:szCs w:val="24"/>
        </w:rPr>
        <w:t>Adaptative governance</w:t>
      </w:r>
      <w:r w:rsidR="00414473">
        <w:rPr>
          <w:rFonts w:ascii="Times New Roman" w:eastAsia="Times New Roman" w:hAnsi="Times New Roman" w:cs="Times New Roman"/>
          <w:sz w:val="24"/>
          <w:szCs w:val="24"/>
        </w:rPr>
        <w:t>"</w:t>
      </w:r>
      <w:r w:rsidR="63451B46" w:rsidRPr="002A5D04">
        <w:rPr>
          <w:rFonts w:ascii="Times New Roman" w:eastAsia="Times New Roman" w:hAnsi="Times New Roman" w:cs="Times New Roman"/>
          <w:sz w:val="24"/>
          <w:szCs w:val="24"/>
        </w:rPr>
        <w:t xml:space="preserve"> </w:t>
      </w:r>
      <w:r w:rsidR="0F3174DC" w:rsidRPr="002A5D04">
        <w:rPr>
          <w:rFonts w:ascii="Times New Roman" w:eastAsia="Times New Roman" w:hAnsi="Times New Roman" w:cs="Times New Roman"/>
          <w:sz w:val="24"/>
          <w:szCs w:val="24"/>
        </w:rPr>
        <w:t xml:space="preserve">OR </w:t>
      </w:r>
      <w:r w:rsidR="00414473">
        <w:rPr>
          <w:rFonts w:ascii="Times New Roman" w:eastAsia="Times New Roman" w:hAnsi="Times New Roman" w:cs="Times New Roman"/>
          <w:sz w:val="24"/>
          <w:szCs w:val="24"/>
        </w:rPr>
        <w:t>"</w:t>
      </w:r>
      <w:r w:rsidR="63451B46" w:rsidRPr="002A5D04">
        <w:rPr>
          <w:rFonts w:ascii="Times New Roman" w:eastAsia="Times New Roman" w:hAnsi="Times New Roman" w:cs="Times New Roman"/>
          <w:sz w:val="24"/>
          <w:szCs w:val="24"/>
        </w:rPr>
        <w:t>Transformative adaptation</w:t>
      </w:r>
      <w:r w:rsidR="00414473">
        <w:rPr>
          <w:rFonts w:ascii="Times New Roman" w:eastAsia="Times New Roman" w:hAnsi="Times New Roman" w:cs="Times New Roman"/>
          <w:sz w:val="24"/>
          <w:szCs w:val="24"/>
        </w:rPr>
        <w:t>"</w:t>
      </w:r>
      <w:r w:rsidR="61C10CCB" w:rsidRPr="002A5D04">
        <w:rPr>
          <w:rFonts w:ascii="Times New Roman" w:eastAsia="Times New Roman" w:hAnsi="Times New Roman" w:cs="Times New Roman"/>
          <w:sz w:val="24"/>
          <w:szCs w:val="24"/>
        </w:rPr>
        <w:t xml:space="preserve"> OR </w:t>
      </w:r>
      <w:r w:rsidR="00414473">
        <w:rPr>
          <w:rFonts w:ascii="Times New Roman" w:eastAsia="Times New Roman" w:hAnsi="Times New Roman" w:cs="Times New Roman"/>
          <w:sz w:val="24"/>
          <w:szCs w:val="24"/>
        </w:rPr>
        <w:t>"</w:t>
      </w:r>
      <w:r w:rsidR="63451B46" w:rsidRPr="002A5D04">
        <w:rPr>
          <w:rFonts w:ascii="Times New Roman" w:eastAsia="Times New Roman" w:hAnsi="Times New Roman" w:cs="Times New Roman"/>
          <w:sz w:val="24"/>
          <w:szCs w:val="24"/>
        </w:rPr>
        <w:t>Adaptive systems</w:t>
      </w:r>
      <w:r w:rsidR="00414473">
        <w:rPr>
          <w:rFonts w:ascii="Times New Roman" w:eastAsia="Times New Roman" w:hAnsi="Times New Roman" w:cs="Times New Roman"/>
          <w:sz w:val="24"/>
          <w:szCs w:val="24"/>
        </w:rPr>
        <w:t>"</w:t>
      </w:r>
      <w:r w:rsidR="18A86E9D" w:rsidRPr="002A5D04">
        <w:rPr>
          <w:rFonts w:ascii="Times New Roman" w:eastAsia="Times New Roman" w:hAnsi="Times New Roman" w:cs="Times New Roman"/>
          <w:sz w:val="24"/>
          <w:szCs w:val="24"/>
        </w:rPr>
        <w:t xml:space="preserve"> OR </w:t>
      </w:r>
      <w:r w:rsidR="00414473">
        <w:rPr>
          <w:rFonts w:ascii="Times New Roman" w:eastAsia="Times New Roman" w:hAnsi="Times New Roman" w:cs="Times New Roman"/>
          <w:sz w:val="24"/>
          <w:szCs w:val="24"/>
        </w:rPr>
        <w:t>"</w:t>
      </w:r>
      <w:r w:rsidR="18A86E9D" w:rsidRPr="002A5D04">
        <w:rPr>
          <w:rFonts w:ascii="Times New Roman" w:eastAsia="Times New Roman" w:hAnsi="Times New Roman" w:cs="Times New Roman"/>
          <w:sz w:val="24"/>
          <w:szCs w:val="24"/>
        </w:rPr>
        <w:t>Adaptive foresight</w:t>
      </w:r>
      <w:r w:rsidR="00414473">
        <w:rPr>
          <w:rFonts w:ascii="Times New Roman" w:eastAsia="Times New Roman" w:hAnsi="Times New Roman" w:cs="Times New Roman"/>
          <w:sz w:val="24"/>
          <w:szCs w:val="24"/>
        </w:rPr>
        <w:t>")</w:t>
      </w:r>
      <w:r w:rsidR="61EF29AC" w:rsidRPr="002A5D04">
        <w:rPr>
          <w:rFonts w:ascii="Times New Roman" w:eastAsia="Times New Roman" w:hAnsi="Times New Roman" w:cs="Times New Roman"/>
          <w:sz w:val="24"/>
          <w:szCs w:val="24"/>
        </w:rPr>
        <w:t xml:space="preserve"> </w:t>
      </w:r>
    </w:p>
    <w:p w14:paraId="72A66395" w14:textId="503D4967" w:rsidR="00EC64F9" w:rsidRPr="002A5D04" w:rsidRDefault="00EC64F9" w:rsidP="00A70C42">
      <w:pPr>
        <w:rPr>
          <w:rFonts w:ascii="Times New Roman" w:eastAsia="Times New Roman" w:hAnsi="Times New Roman" w:cs="Times New Roman"/>
          <w:sz w:val="24"/>
          <w:szCs w:val="24"/>
        </w:rPr>
      </w:pPr>
    </w:p>
    <w:p w14:paraId="0342B6D4" w14:textId="7E1B618A" w:rsidR="00EC64F9" w:rsidRPr="002A5D04" w:rsidRDefault="00414473" w:rsidP="1ABEA47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50E8080B" w:rsidRPr="002A5D04">
        <w:rPr>
          <w:rFonts w:ascii="Times New Roman" w:eastAsia="Times New Roman" w:hAnsi="Times New Roman" w:cs="Times New Roman"/>
          <w:sz w:val="24"/>
          <w:szCs w:val="24"/>
        </w:rPr>
        <w:t xml:space="preserve">Uncertainty quantification: </w:t>
      </w:r>
      <w:r>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Model uncertainty</w:t>
      </w:r>
      <w:r>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data uncertainty</w:t>
      </w:r>
      <w:r>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decision-making under uncertainty</w:t>
      </w:r>
      <w:r w:rsidR="00CF6459">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 xml:space="preserve"> OR </w:t>
      </w:r>
      <w:r w:rsidR="00CF6459">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planning uncertainty</w:t>
      </w:r>
      <w:r w:rsidR="00CF6459">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 xml:space="preserve"> OR </w:t>
      </w:r>
      <w:r w:rsidR="00CF6459">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scenario uncertainty</w:t>
      </w:r>
      <w:r w:rsidR="00CF6459">
        <w:rPr>
          <w:rFonts w:ascii="Times New Roman" w:eastAsia="Times New Roman" w:hAnsi="Times New Roman" w:cs="Times New Roman"/>
          <w:sz w:val="24"/>
          <w:szCs w:val="24"/>
        </w:rPr>
        <w:t>"</w:t>
      </w:r>
      <w:r w:rsidR="635504B0" w:rsidRPr="002A5D04">
        <w:rPr>
          <w:rFonts w:ascii="Times New Roman" w:eastAsia="Times New Roman" w:hAnsi="Times New Roman" w:cs="Times New Roman"/>
          <w:sz w:val="24"/>
          <w:szCs w:val="24"/>
        </w:rPr>
        <w:t xml:space="preserve"> OR </w:t>
      </w:r>
      <w:r w:rsidR="00CF6459">
        <w:rPr>
          <w:rFonts w:ascii="Times New Roman" w:eastAsia="Times New Roman" w:hAnsi="Times New Roman" w:cs="Times New Roman"/>
          <w:sz w:val="24"/>
          <w:szCs w:val="24"/>
        </w:rPr>
        <w:t>"</w:t>
      </w:r>
      <w:r w:rsidR="635504B0" w:rsidRPr="002A5D04">
        <w:rPr>
          <w:rFonts w:ascii="Times New Roman" w:eastAsia="Times New Roman" w:hAnsi="Times New Roman" w:cs="Times New Roman"/>
          <w:sz w:val="24"/>
          <w:szCs w:val="24"/>
        </w:rPr>
        <w:t>epistemic uncertainty</w:t>
      </w:r>
      <w:r w:rsidR="00CF6459">
        <w:rPr>
          <w:rFonts w:ascii="Times New Roman" w:eastAsia="Times New Roman" w:hAnsi="Times New Roman" w:cs="Times New Roman"/>
          <w:sz w:val="24"/>
          <w:szCs w:val="24"/>
        </w:rPr>
        <w:t>"</w:t>
      </w:r>
      <w:r w:rsidR="635504B0" w:rsidRPr="002A5D04">
        <w:rPr>
          <w:rFonts w:ascii="Times New Roman" w:eastAsia="Times New Roman" w:hAnsi="Times New Roman" w:cs="Times New Roman"/>
          <w:sz w:val="24"/>
          <w:szCs w:val="24"/>
        </w:rPr>
        <w:t xml:space="preserve"> OR </w:t>
      </w:r>
      <w:r w:rsidR="00CF6459">
        <w:rPr>
          <w:rFonts w:ascii="Times New Roman" w:eastAsia="Times New Roman" w:hAnsi="Times New Roman" w:cs="Times New Roman"/>
          <w:sz w:val="24"/>
          <w:szCs w:val="24"/>
        </w:rPr>
        <w:t>"</w:t>
      </w:r>
      <w:r w:rsidR="635504B0" w:rsidRPr="002A5D04">
        <w:rPr>
          <w:rFonts w:ascii="Times New Roman" w:eastAsia="Times New Roman" w:hAnsi="Times New Roman" w:cs="Times New Roman"/>
          <w:sz w:val="24"/>
          <w:szCs w:val="24"/>
        </w:rPr>
        <w:t>ontological uncertainty</w:t>
      </w:r>
      <w:r w:rsidR="00CF6459">
        <w:rPr>
          <w:rFonts w:ascii="Times New Roman" w:eastAsia="Times New Roman" w:hAnsi="Times New Roman" w:cs="Times New Roman"/>
          <w:sz w:val="24"/>
          <w:szCs w:val="24"/>
        </w:rPr>
        <w:t>")</w:t>
      </w:r>
    </w:p>
    <w:p w14:paraId="7ACD7B8E" w14:textId="2279335D" w:rsidR="00EC64F9" w:rsidRPr="002A5D04" w:rsidRDefault="00EC64F9" w:rsidP="1ABEA479">
      <w:pPr>
        <w:ind w:left="720"/>
        <w:rPr>
          <w:rFonts w:ascii="Times New Roman" w:eastAsia="Times New Roman" w:hAnsi="Times New Roman" w:cs="Times New Roman"/>
          <w:sz w:val="24"/>
          <w:szCs w:val="24"/>
        </w:rPr>
      </w:pPr>
    </w:p>
    <w:p w14:paraId="5D41255F" w14:textId="6C01FAFC" w:rsidR="00EC64F9" w:rsidRPr="00CF6459" w:rsidRDefault="00CF6459" w:rsidP="00CF6459">
      <w:pPr>
        <w:pStyle w:val="ListParagraph"/>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63451B46" w:rsidRPr="00CF6459">
        <w:rPr>
          <w:rFonts w:ascii="Times New Roman" w:eastAsia="Times New Roman" w:hAnsi="Times New Roman" w:cs="Times New Roman"/>
          <w:sz w:val="24"/>
          <w:szCs w:val="24"/>
        </w:rPr>
        <w:t>Tipping points</w:t>
      </w:r>
      <w:r>
        <w:rPr>
          <w:rFonts w:ascii="Times New Roman" w:eastAsia="Times New Roman" w:hAnsi="Times New Roman" w:cs="Times New Roman"/>
          <w:sz w:val="24"/>
          <w:szCs w:val="24"/>
        </w:rPr>
        <w:t>"</w:t>
      </w:r>
      <w:r w:rsidR="63451B46" w:rsidRPr="00CF6459">
        <w:rPr>
          <w:rFonts w:ascii="Times New Roman" w:eastAsia="Times New Roman" w:hAnsi="Times New Roman" w:cs="Times New Roman"/>
          <w:sz w:val="24"/>
          <w:szCs w:val="24"/>
        </w:rPr>
        <w:t xml:space="preserve"> </w:t>
      </w:r>
      <w:r w:rsidR="08B16DF9" w:rsidRPr="00CF6459">
        <w:rPr>
          <w:rFonts w:ascii="Times New Roman" w:eastAsia="Times New Roman" w:hAnsi="Times New Roman" w:cs="Times New Roman"/>
          <w:sz w:val="24"/>
          <w:szCs w:val="24"/>
        </w:rPr>
        <w:t>OR</w:t>
      </w:r>
      <w:r w:rsidR="63451B46" w:rsidRPr="00CF6459">
        <w:rPr>
          <w:rFonts w:ascii="Times New Roman" w:eastAsia="Times New Roman" w:hAnsi="Times New Roman" w:cs="Times New Roman"/>
          <w:sz w:val="24"/>
          <w:szCs w:val="24"/>
        </w:rPr>
        <w:t xml:space="preserve"> </w:t>
      </w:r>
      <w:r w:rsidR="62333068" w:rsidRPr="00CF6459">
        <w:rPr>
          <w:rFonts w:ascii="Times New Roman" w:eastAsia="Times New Roman" w:hAnsi="Times New Roman" w:cs="Times New Roman"/>
          <w:sz w:val="24"/>
          <w:szCs w:val="24"/>
        </w:rPr>
        <w:t>T</w:t>
      </w:r>
      <w:r w:rsidR="63451B46" w:rsidRPr="00CF6459">
        <w:rPr>
          <w:rFonts w:ascii="Times New Roman" w:eastAsia="Times New Roman" w:hAnsi="Times New Roman" w:cs="Times New Roman"/>
          <w:sz w:val="24"/>
          <w:szCs w:val="24"/>
        </w:rPr>
        <w:t xml:space="preserve">hresholds </w:t>
      </w:r>
      <w:r w:rsidR="2C2D6229" w:rsidRPr="00CF6459">
        <w:rPr>
          <w:rFonts w:ascii="Times New Roman" w:eastAsia="Times New Roman" w:hAnsi="Times New Roman" w:cs="Times New Roman"/>
          <w:sz w:val="24"/>
          <w:szCs w:val="24"/>
        </w:rPr>
        <w:t>OR</w:t>
      </w:r>
      <w:r w:rsidR="63451B46" w:rsidRPr="00CF64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63451B46" w:rsidRPr="00CF6459">
        <w:rPr>
          <w:rFonts w:ascii="Times New Roman" w:eastAsia="Times New Roman" w:hAnsi="Times New Roman" w:cs="Times New Roman"/>
          <w:sz w:val="24"/>
          <w:szCs w:val="24"/>
        </w:rPr>
        <w:t>Planetary boundaries</w:t>
      </w:r>
      <w:r>
        <w:rPr>
          <w:rFonts w:ascii="Times New Roman" w:eastAsia="Times New Roman" w:hAnsi="Times New Roman" w:cs="Times New Roman"/>
          <w:sz w:val="24"/>
          <w:szCs w:val="24"/>
        </w:rPr>
        <w:t>"</w:t>
      </w:r>
      <w:r w:rsidR="111F50AE" w:rsidRPr="00CF6459">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111F50AE" w:rsidRPr="00CF6459">
        <w:rPr>
          <w:rFonts w:ascii="Times New Roman" w:eastAsia="Times New Roman" w:hAnsi="Times New Roman" w:cs="Times New Roman"/>
          <w:sz w:val="24"/>
          <w:szCs w:val="24"/>
        </w:rPr>
        <w:t>Nonlinear system dynamics</w:t>
      </w:r>
      <w:r>
        <w:rPr>
          <w:rFonts w:ascii="Times New Roman" w:eastAsia="Times New Roman" w:hAnsi="Times New Roman" w:cs="Times New Roman"/>
          <w:sz w:val="24"/>
          <w:szCs w:val="24"/>
        </w:rPr>
        <w:t>"</w:t>
      </w:r>
      <w:r w:rsidR="6362CB3E" w:rsidRPr="00CF6459">
        <w:rPr>
          <w:rFonts w:ascii="Times New Roman" w:eastAsia="Times New Roman" w:hAnsi="Times New Roman" w:cs="Times New Roman"/>
          <w:sz w:val="24"/>
          <w:szCs w:val="24"/>
        </w:rPr>
        <w:t xml:space="preserve"> OR Surprise</w:t>
      </w:r>
      <w:r>
        <w:rPr>
          <w:rFonts w:ascii="Times New Roman" w:eastAsia="Times New Roman" w:hAnsi="Times New Roman" w:cs="Times New Roman"/>
          <w:sz w:val="24"/>
          <w:szCs w:val="24"/>
        </w:rPr>
        <w:t>)</w:t>
      </w:r>
    </w:p>
    <w:p w14:paraId="70EBC311" w14:textId="7EE23E06" w:rsidR="00EC64F9" w:rsidRPr="002A5D04" w:rsidRDefault="00EC64F9" w:rsidP="1ABEA479">
      <w:pPr>
        <w:ind w:left="720"/>
        <w:rPr>
          <w:rFonts w:ascii="Times New Roman" w:eastAsia="Times New Roman" w:hAnsi="Times New Roman" w:cs="Times New Roman"/>
          <w:sz w:val="24"/>
          <w:szCs w:val="24"/>
        </w:rPr>
      </w:pPr>
    </w:p>
    <w:p w14:paraId="24FF9AD4" w14:textId="5768ECB5" w:rsidR="00EC64F9" w:rsidRPr="00CF6459" w:rsidRDefault="00CF6459" w:rsidP="00CF6459">
      <w:pPr>
        <w:pStyle w:val="ListParagraph"/>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63451B46" w:rsidRPr="00CF6459">
        <w:rPr>
          <w:rFonts w:ascii="Times New Roman" w:eastAsia="Times New Roman" w:hAnsi="Times New Roman" w:cs="Times New Roman"/>
          <w:sz w:val="24"/>
          <w:szCs w:val="24"/>
        </w:rPr>
        <w:t>Cascading risk</w:t>
      </w:r>
      <w:r>
        <w:rPr>
          <w:rFonts w:ascii="Times New Roman" w:eastAsia="Times New Roman" w:hAnsi="Times New Roman" w:cs="Times New Roman"/>
          <w:sz w:val="24"/>
          <w:szCs w:val="24"/>
        </w:rPr>
        <w:t>"</w:t>
      </w:r>
      <w:r w:rsidR="2809FC61" w:rsidRPr="00CF6459">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2809FC61" w:rsidRPr="00CF6459">
        <w:rPr>
          <w:rFonts w:ascii="Times New Roman" w:eastAsia="Times New Roman" w:hAnsi="Times New Roman" w:cs="Times New Roman"/>
          <w:sz w:val="24"/>
          <w:szCs w:val="24"/>
        </w:rPr>
        <w:t>Ri</w:t>
      </w:r>
      <w:r>
        <w:rPr>
          <w:rFonts w:ascii="Times New Roman" w:eastAsia="Times New Roman" w:hAnsi="Times New Roman" w:cs="Times New Roman"/>
          <w:sz w:val="24"/>
          <w:szCs w:val="24"/>
        </w:rPr>
        <w:t>s</w:t>
      </w:r>
      <w:r w:rsidR="2809FC61" w:rsidRPr="00CF6459">
        <w:rPr>
          <w:rFonts w:ascii="Times New Roman" w:eastAsia="Times New Roman" w:hAnsi="Times New Roman" w:cs="Times New Roman"/>
          <w:sz w:val="24"/>
          <w:szCs w:val="24"/>
        </w:rPr>
        <w:t>k management</w:t>
      </w:r>
      <w:r>
        <w:rPr>
          <w:rFonts w:ascii="Times New Roman" w:eastAsia="Times New Roman" w:hAnsi="Times New Roman" w:cs="Times New Roman"/>
          <w:sz w:val="24"/>
          <w:szCs w:val="24"/>
        </w:rPr>
        <w:t>"</w:t>
      </w:r>
      <w:r w:rsidR="2809FC61" w:rsidRPr="00CF6459">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3451B46" w:rsidRPr="00CF6459">
        <w:rPr>
          <w:rFonts w:ascii="Times New Roman" w:eastAsia="Times New Roman" w:hAnsi="Times New Roman" w:cs="Times New Roman"/>
          <w:sz w:val="24"/>
          <w:szCs w:val="24"/>
        </w:rPr>
        <w:t>Environmental shocks</w:t>
      </w:r>
      <w:r>
        <w:rPr>
          <w:rFonts w:ascii="Times New Roman" w:eastAsia="Times New Roman" w:hAnsi="Times New Roman" w:cs="Times New Roman"/>
          <w:sz w:val="24"/>
          <w:szCs w:val="24"/>
        </w:rPr>
        <w:t>"</w:t>
      </w:r>
      <w:r w:rsidR="63451B46" w:rsidRPr="00CF6459">
        <w:rPr>
          <w:rFonts w:ascii="Times New Roman" w:eastAsia="Times New Roman" w:hAnsi="Times New Roman" w:cs="Times New Roman"/>
          <w:sz w:val="24"/>
          <w:szCs w:val="24"/>
        </w:rPr>
        <w:t xml:space="preserve"> </w:t>
      </w:r>
      <w:r w:rsidR="5CD7C335" w:rsidRPr="00CF6459">
        <w:rPr>
          <w:rFonts w:ascii="Times New Roman" w:eastAsia="Times New Roman" w:hAnsi="Times New Roman" w:cs="Times New Roman"/>
          <w:sz w:val="24"/>
          <w:szCs w:val="24"/>
        </w:rPr>
        <w:t>OR</w:t>
      </w:r>
      <w:r w:rsidR="63451B46" w:rsidRPr="00CF64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63451B46" w:rsidRPr="00CF6459">
        <w:rPr>
          <w:rFonts w:ascii="Times New Roman" w:eastAsia="Times New Roman" w:hAnsi="Times New Roman" w:cs="Times New Roman"/>
          <w:sz w:val="24"/>
          <w:szCs w:val="24"/>
        </w:rPr>
        <w:t>Environmental risks</w:t>
      </w:r>
      <w:r>
        <w:rPr>
          <w:rFonts w:ascii="Times New Roman" w:eastAsia="Times New Roman" w:hAnsi="Times New Roman" w:cs="Times New Roman"/>
          <w:sz w:val="24"/>
          <w:szCs w:val="24"/>
        </w:rPr>
        <w:t>"</w:t>
      </w:r>
      <w:r w:rsidR="121C05B4" w:rsidRPr="00CF6459">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121C05B4" w:rsidRPr="00CF6459">
        <w:rPr>
          <w:rFonts w:ascii="Times New Roman" w:eastAsia="Times New Roman" w:hAnsi="Times New Roman" w:cs="Times New Roman"/>
          <w:sz w:val="24"/>
          <w:szCs w:val="24"/>
        </w:rPr>
        <w:t>Precautionary approach</w:t>
      </w:r>
      <w:r>
        <w:rPr>
          <w:rFonts w:ascii="Times New Roman" w:eastAsia="Times New Roman" w:hAnsi="Times New Roman" w:cs="Times New Roman"/>
          <w:sz w:val="24"/>
          <w:szCs w:val="24"/>
        </w:rPr>
        <w:t>")</w:t>
      </w:r>
    </w:p>
    <w:p w14:paraId="786E8073" w14:textId="7562B86F" w:rsidR="1ABEA479" w:rsidRPr="002A5D04" w:rsidRDefault="1ABEA479" w:rsidP="00C00B98">
      <w:pPr>
        <w:rPr>
          <w:rFonts w:ascii="Times New Roman" w:eastAsia="Times New Roman" w:hAnsi="Times New Roman" w:cs="Times New Roman"/>
          <w:color w:val="394146"/>
          <w:sz w:val="24"/>
          <w:szCs w:val="24"/>
          <w:u w:val="single"/>
        </w:rPr>
      </w:pPr>
    </w:p>
    <w:p w14:paraId="7CE3901A" w14:textId="77777777" w:rsidR="00EC64F9" w:rsidRPr="002A5D04" w:rsidRDefault="00EC64F9" w:rsidP="1ABEA479">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Research questions:</w:t>
      </w:r>
    </w:p>
    <w:p w14:paraId="5A321ADE" w14:textId="1DC8DA87" w:rsidR="00A6DA0E" w:rsidRPr="002A5D04" w:rsidRDefault="00A6DA0E" w:rsidP="00A70C42">
      <w:pPr>
        <w:pStyle w:val="ListParagraph"/>
        <w:numPr>
          <w:ilvl w:val="0"/>
          <w:numId w:val="10"/>
        </w:numPr>
        <w:rPr>
          <w:sz w:val="24"/>
          <w:szCs w:val="24"/>
        </w:rPr>
      </w:pPr>
      <w:r w:rsidRPr="002A5D04">
        <w:rPr>
          <w:sz w:val="24"/>
          <w:szCs w:val="24"/>
        </w:rPr>
        <w:t>How limitations in available data, assumptions, and predictive models affect planning and decision-making, and how to account for these uncertainties. Explain how uncertainty may propagate across stages of planning.</w:t>
      </w:r>
    </w:p>
    <w:p w14:paraId="3A3BA539" w14:textId="63CAE193" w:rsidR="00A6DA0E" w:rsidRPr="002A5D04" w:rsidRDefault="00A6DA0E" w:rsidP="00A70C42">
      <w:pPr>
        <w:pStyle w:val="ListParagraph"/>
        <w:numPr>
          <w:ilvl w:val="0"/>
          <w:numId w:val="10"/>
        </w:numPr>
        <w:rPr>
          <w:sz w:val="24"/>
          <w:szCs w:val="24"/>
        </w:rPr>
      </w:pPr>
      <w:r w:rsidRPr="002A5D04">
        <w:rPr>
          <w:sz w:val="24"/>
          <w:szCs w:val="24"/>
        </w:rPr>
        <w:t>How can foresight approaches be used to plan for an uncertain future and account for changing societal demands, environmental change, and shifting global contexts? Highlight how foresight moves beyond prediction – enabling preparing for multiple plausible futures rather than a single forecast.</w:t>
      </w:r>
    </w:p>
    <w:p w14:paraId="11ADE0F3" w14:textId="77777777" w:rsidR="00C00B98" w:rsidRPr="00C00B98" w:rsidRDefault="00A6DA0E" w:rsidP="00A70C42">
      <w:pPr>
        <w:pStyle w:val="ListParagraph"/>
        <w:numPr>
          <w:ilvl w:val="0"/>
          <w:numId w:val="10"/>
        </w:numPr>
      </w:pPr>
      <w:r w:rsidRPr="002A5D04">
        <w:rPr>
          <w:sz w:val="24"/>
          <w:szCs w:val="24"/>
        </w:rPr>
        <w:t>How to deal with future risks (uncertainties) in spatial planning policy and decision-making (e.g., precautionary principles, risk assessments, adaptative management)</w:t>
      </w:r>
    </w:p>
    <w:p w14:paraId="5559E9D0" w14:textId="17A0DF94" w:rsidR="1ABEA479" w:rsidRPr="00C00B98" w:rsidRDefault="00A6DA0E" w:rsidP="00A70C42">
      <w:pPr>
        <w:pStyle w:val="ListParagraph"/>
        <w:numPr>
          <w:ilvl w:val="0"/>
          <w:numId w:val="10"/>
        </w:numPr>
      </w:pPr>
      <w:r w:rsidRPr="00C00B98">
        <w:rPr>
          <w:sz w:val="24"/>
          <w:szCs w:val="24"/>
        </w:rPr>
        <w:t xml:space="preserve">How ILK conceptualizes uncertainty, surprises, and how to navigate them, and discuss </w:t>
      </w:r>
      <w:proofErr w:type="spellStart"/>
      <w:r w:rsidRPr="00C00B98">
        <w:rPr>
          <w:sz w:val="24"/>
          <w:szCs w:val="24"/>
        </w:rPr>
        <w:t>complementaries</w:t>
      </w:r>
      <w:proofErr w:type="spellEnd"/>
      <w:r w:rsidRPr="00C00B98">
        <w:rPr>
          <w:sz w:val="24"/>
          <w:szCs w:val="24"/>
        </w:rPr>
        <w:t xml:space="preserve"> between ILK approach and scientific foresight methods to emphasize co-production of knowledge for navigating surprises and transformation.</w:t>
      </w:r>
    </w:p>
    <w:p w14:paraId="13A6DD18" w14:textId="5903D7A4" w:rsidR="1ABEA479" w:rsidRPr="002A5D04" w:rsidRDefault="1ABEA479" w:rsidP="1ABEA479">
      <w:pPr>
        <w:rPr>
          <w:rFonts w:ascii="Times New Roman" w:eastAsia="Times New Roman" w:hAnsi="Times New Roman" w:cs="Times New Roman"/>
          <w:b/>
          <w:bCs/>
          <w:sz w:val="24"/>
          <w:szCs w:val="24"/>
        </w:rPr>
      </w:pPr>
    </w:p>
    <w:p w14:paraId="43D36708" w14:textId="6C78DA3E" w:rsidR="00EC64F9" w:rsidRPr="002A5D04" w:rsidRDefault="00EC64F9" w:rsidP="00EC64F9">
      <w:pPr>
        <w:ind w:left="72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Section 6:</w:t>
      </w:r>
    </w:p>
    <w:p w14:paraId="20246D55" w14:textId="77777777" w:rsidR="00EC64F9" w:rsidRDefault="00EC64F9" w:rsidP="00EC64F9">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Keywords (can be multiple sets):</w:t>
      </w:r>
    </w:p>
    <w:p w14:paraId="2506545E" w14:textId="77777777" w:rsidR="00C00B98" w:rsidRPr="002A5D04" w:rsidRDefault="00C00B98" w:rsidP="00EC64F9">
      <w:pPr>
        <w:ind w:left="720"/>
        <w:rPr>
          <w:rFonts w:ascii="Times New Roman" w:eastAsia="Times New Roman" w:hAnsi="Times New Roman" w:cs="Times New Roman"/>
          <w:bCs/>
          <w:sz w:val="24"/>
          <w:szCs w:val="24"/>
        </w:rPr>
      </w:pPr>
    </w:p>
    <w:p w14:paraId="47E2A8A1" w14:textId="1D95DE32" w:rsidR="00EC64F9" w:rsidRPr="002A5D04" w:rsidRDefault="00C00B98" w:rsidP="1ABEA47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4BAFD00F" w:rsidRPr="002A5D04">
        <w:rPr>
          <w:rFonts w:ascii="Times New Roman" w:eastAsia="Times New Roman" w:hAnsi="Times New Roman" w:cs="Times New Roman"/>
          <w:sz w:val="24"/>
          <w:szCs w:val="24"/>
        </w:rPr>
        <w:t xml:space="preserve">Set 1 (knowledge to action):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Science-policy-practice</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transformative pathways</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transdisciplinary co-production</w:t>
      </w:r>
      <w:r>
        <w:rPr>
          <w:rFonts w:ascii="Times New Roman" w:eastAsia="Times New Roman" w:hAnsi="Times New Roman" w:cs="Times New Roman"/>
          <w:sz w:val="24"/>
          <w:szCs w:val="24"/>
        </w:rPr>
        <w:t>")</w:t>
      </w:r>
    </w:p>
    <w:p w14:paraId="30831E09" w14:textId="673A700F" w:rsidR="00EC64F9" w:rsidRPr="002A5D04" w:rsidRDefault="00EC64F9" w:rsidP="1ABEA479">
      <w:pPr>
        <w:ind w:left="720"/>
        <w:rPr>
          <w:rFonts w:ascii="Times New Roman" w:eastAsia="Times New Roman" w:hAnsi="Times New Roman" w:cs="Times New Roman"/>
          <w:sz w:val="24"/>
          <w:szCs w:val="24"/>
        </w:rPr>
      </w:pPr>
    </w:p>
    <w:p w14:paraId="08F98271" w14:textId="22A91DF1" w:rsidR="4BAFD00F" w:rsidRPr="002A5D04" w:rsidRDefault="00C00B98" w:rsidP="00A70C4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4BAFD00F" w:rsidRPr="002A5D04">
        <w:rPr>
          <w:rFonts w:ascii="Times New Roman" w:eastAsia="Times New Roman" w:hAnsi="Times New Roman" w:cs="Times New Roman"/>
          <w:sz w:val="24"/>
          <w:szCs w:val="24"/>
        </w:rPr>
        <w:t xml:space="preserve">Set 2 (ILK integration):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Knowledge co-production</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community-based spatial planning</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indigenous mapping</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traditional knowledge</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participatory scenario planning</w:t>
      </w:r>
      <w:r>
        <w:rPr>
          <w:rFonts w:ascii="Times New Roman" w:eastAsia="Times New Roman" w:hAnsi="Times New Roman" w:cs="Times New Roman"/>
          <w:sz w:val="24"/>
          <w:szCs w:val="24"/>
        </w:rPr>
        <w:t>")</w:t>
      </w:r>
    </w:p>
    <w:p w14:paraId="13E399C7" w14:textId="2E90D86C" w:rsidR="4BAFD00F" w:rsidRPr="002A5D04" w:rsidRDefault="00C00B98" w:rsidP="00A70C4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4BAFD00F" w:rsidRPr="002A5D04">
        <w:rPr>
          <w:rFonts w:ascii="Times New Roman" w:eastAsia="Times New Roman" w:hAnsi="Times New Roman" w:cs="Times New Roman"/>
          <w:sz w:val="24"/>
          <w:szCs w:val="24"/>
        </w:rPr>
        <w:t xml:space="preserve">Set 3 (enabling factors): </w:t>
      </w:r>
      <w:r>
        <w:rPr>
          <w:rFonts w:ascii="Times New Roman" w:eastAsia="Times New Roman" w:hAnsi="Times New Roman" w:cs="Times New Roman"/>
          <w:sz w:val="24"/>
          <w:szCs w:val="24"/>
        </w:rPr>
        <w:t>("</w:t>
      </w:r>
      <w:proofErr w:type="gramStart"/>
      <w:r w:rsidR="4BAFD00F" w:rsidRPr="002A5D04">
        <w:rPr>
          <w:rFonts w:ascii="Times New Roman" w:eastAsia="Times New Roman" w:hAnsi="Times New Roman" w:cs="Times New Roman"/>
          <w:sz w:val="24"/>
          <w:szCs w:val="24"/>
        </w:rPr>
        <w:t>Multi-level</w:t>
      </w:r>
      <w:proofErr w:type="gramEnd"/>
      <w:r w:rsidR="4BAFD00F" w:rsidRPr="002A5D04">
        <w:rPr>
          <w:rFonts w:ascii="Times New Roman" w:eastAsia="Times New Roman" w:hAnsi="Times New Roman" w:cs="Times New Roman"/>
          <w:sz w:val="24"/>
          <w:szCs w:val="24"/>
        </w:rPr>
        <w:t xml:space="preserve"> governance</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institutional capacity</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cross-sectoral coordination</w:t>
      </w:r>
      <w:r>
        <w:rPr>
          <w:rFonts w:ascii="Times New Roman" w:eastAsia="Times New Roman" w:hAnsi="Times New Roman" w:cs="Times New Roman"/>
          <w:sz w:val="24"/>
          <w:szCs w:val="24"/>
        </w:rPr>
        <w:t>")</w:t>
      </w:r>
    </w:p>
    <w:p w14:paraId="2A928C99" w14:textId="46E93376" w:rsidR="4BAFD00F" w:rsidRPr="002A5D04" w:rsidRDefault="00C00B98" w:rsidP="00A70C4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4BAFD00F" w:rsidRPr="002A5D04">
        <w:rPr>
          <w:rFonts w:ascii="Times New Roman" w:eastAsia="Times New Roman" w:hAnsi="Times New Roman" w:cs="Times New Roman"/>
          <w:sz w:val="24"/>
          <w:szCs w:val="24"/>
        </w:rPr>
        <w:t xml:space="preserve">Set 4 (shocks, surprises, and uncertainties):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Planning for uncertainty</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w:t>
      </w:r>
      <w:r w:rsidR="6D74AB75" w:rsidRPr="002A5D04">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adaptive planning</w:t>
      </w:r>
      <w:r>
        <w:rPr>
          <w:rFonts w:ascii="Times New Roman" w:eastAsia="Times New Roman" w:hAnsi="Times New Roman" w:cs="Times New Roman"/>
          <w:sz w:val="24"/>
          <w:szCs w:val="24"/>
        </w:rPr>
        <w:t>"</w:t>
      </w:r>
      <w:r w:rsidR="1F0F231A"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resilience planning</w:t>
      </w:r>
      <w:r>
        <w:rPr>
          <w:rFonts w:ascii="Times New Roman" w:eastAsia="Times New Roman" w:hAnsi="Times New Roman" w:cs="Times New Roman"/>
          <w:sz w:val="24"/>
          <w:szCs w:val="24"/>
        </w:rPr>
        <w:t>"</w:t>
      </w:r>
      <w:r w:rsidR="6F241787"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anticipatory governance</w:t>
      </w:r>
      <w:r>
        <w:rPr>
          <w:rFonts w:ascii="Times New Roman" w:eastAsia="Times New Roman" w:hAnsi="Times New Roman" w:cs="Times New Roman"/>
          <w:sz w:val="24"/>
          <w:szCs w:val="24"/>
        </w:rPr>
        <w:t>")</w:t>
      </w:r>
    </w:p>
    <w:p w14:paraId="676FA2AA" w14:textId="3D00791E" w:rsidR="1ABEA479" w:rsidRPr="002A5D04" w:rsidRDefault="1ABEA479" w:rsidP="1ABEA479">
      <w:pPr>
        <w:ind w:left="720"/>
        <w:rPr>
          <w:rFonts w:ascii="Times New Roman" w:eastAsia="Times New Roman" w:hAnsi="Times New Roman" w:cs="Times New Roman"/>
          <w:sz w:val="24"/>
          <w:szCs w:val="24"/>
        </w:rPr>
      </w:pPr>
    </w:p>
    <w:p w14:paraId="3124160A" w14:textId="77777777" w:rsidR="00EC64F9" w:rsidRPr="002A5D04" w:rsidRDefault="00EC64F9" w:rsidP="00EC64F9">
      <w:pPr>
        <w:ind w:left="720"/>
        <w:rPr>
          <w:rFonts w:ascii="Times New Roman" w:eastAsia="Times New Roman" w:hAnsi="Times New Roman" w:cs="Times New Roman"/>
          <w:bCs/>
          <w:sz w:val="24"/>
          <w:szCs w:val="24"/>
        </w:rPr>
      </w:pPr>
      <w:r w:rsidRPr="002A5D04">
        <w:rPr>
          <w:rFonts w:ascii="Times New Roman" w:eastAsia="Times New Roman" w:hAnsi="Times New Roman" w:cs="Times New Roman"/>
          <w:bCs/>
          <w:sz w:val="24"/>
          <w:szCs w:val="24"/>
        </w:rPr>
        <w:t>Research questions:</w:t>
      </w:r>
    </w:p>
    <w:p w14:paraId="4A0F30E4" w14:textId="26BB71B6" w:rsidR="00EC64F9" w:rsidRPr="002A5D04" w:rsidRDefault="238A4FB6" w:rsidP="00A70C42">
      <w:pPr>
        <w:pStyle w:val="ListParagraph"/>
        <w:numPr>
          <w:ilvl w:val="0"/>
          <w:numId w:val="7"/>
        </w:numPr>
      </w:pPr>
      <w:r w:rsidRPr="002A5D04">
        <w:rPr>
          <w:sz w:val="24"/>
          <w:szCs w:val="24"/>
        </w:rPr>
        <w:t xml:space="preserve">How spatial planning can act as a lever for transformation and highlight examples where foresight-driven spatial planning has </w:t>
      </w:r>
      <w:proofErr w:type="spellStart"/>
      <w:r w:rsidRPr="002A5D04">
        <w:rPr>
          <w:sz w:val="24"/>
          <w:szCs w:val="24"/>
        </w:rPr>
        <w:t>catalyzed</w:t>
      </w:r>
      <w:proofErr w:type="spellEnd"/>
      <w:r w:rsidRPr="002A5D04">
        <w:rPr>
          <w:sz w:val="24"/>
          <w:szCs w:val="24"/>
        </w:rPr>
        <w:t xml:space="preserve"> transformation (e.g., adaptive coastal zone management, multifunctional landscape planning</w:t>
      </w:r>
      <w:proofErr w:type="gramStart"/>
      <w:r w:rsidRPr="002A5D04">
        <w:rPr>
          <w:sz w:val="24"/>
          <w:szCs w:val="24"/>
        </w:rPr>
        <w:t>. )</w:t>
      </w:r>
      <w:proofErr w:type="gramEnd"/>
    </w:p>
    <w:p w14:paraId="38CC961A" w14:textId="6FA32238" w:rsidR="238A4FB6" w:rsidRPr="002A5D04" w:rsidRDefault="238A4FB6" w:rsidP="00A70C42">
      <w:pPr>
        <w:pStyle w:val="ListParagraph"/>
        <w:numPr>
          <w:ilvl w:val="0"/>
          <w:numId w:val="7"/>
        </w:numPr>
      </w:pPr>
      <w:r w:rsidRPr="002A5D04">
        <w:rPr>
          <w:sz w:val="24"/>
          <w:szCs w:val="24"/>
        </w:rPr>
        <w:t>How foresight outputs can be translated into concrete planning tools and decision-support systems. Explore potential mechanisms for operationalization with illustration of case studies.</w:t>
      </w:r>
    </w:p>
    <w:p w14:paraId="28C9ABD5" w14:textId="3C243DA5" w:rsidR="238A4FB6" w:rsidRPr="002A5D04" w:rsidRDefault="238A4FB6" w:rsidP="00A70C42">
      <w:pPr>
        <w:pStyle w:val="ListParagraph"/>
        <w:numPr>
          <w:ilvl w:val="0"/>
          <w:numId w:val="7"/>
        </w:numPr>
      </w:pPr>
      <w:r w:rsidRPr="002A5D04">
        <w:rPr>
          <w:sz w:val="24"/>
          <w:szCs w:val="24"/>
        </w:rPr>
        <w:t>Explore barriers that influence the uptake of foresight and transformative practices.</w:t>
      </w:r>
    </w:p>
    <w:p w14:paraId="312BD58F" w14:textId="2273CC65" w:rsidR="238A4FB6" w:rsidRPr="002A5D04" w:rsidRDefault="238A4FB6" w:rsidP="00A70C42">
      <w:pPr>
        <w:pStyle w:val="ListParagraph"/>
        <w:numPr>
          <w:ilvl w:val="0"/>
          <w:numId w:val="7"/>
        </w:numPr>
      </w:pPr>
      <w:r w:rsidRPr="002A5D04">
        <w:rPr>
          <w:sz w:val="24"/>
          <w:szCs w:val="24"/>
        </w:rPr>
        <w:t>Identify institutional, governance, and socio-political enablers for effective use of foresight approaches in spatial planning (e.g., cross-sectoral coordination, capacity building, learning culture)</w:t>
      </w:r>
    </w:p>
    <w:p w14:paraId="00000032" w14:textId="77777777" w:rsidR="005275FA" w:rsidRPr="002A5D04" w:rsidRDefault="005275FA" w:rsidP="1ABEA479">
      <w:pPr>
        <w:rPr>
          <w:rFonts w:ascii="Times New Roman" w:eastAsia="Times New Roman" w:hAnsi="Times New Roman" w:cs="Times New Roman"/>
          <w:b/>
          <w:bCs/>
          <w:sz w:val="24"/>
          <w:szCs w:val="24"/>
        </w:rPr>
      </w:pPr>
    </w:p>
    <w:p w14:paraId="6DD748D1" w14:textId="5BE870BB" w:rsidR="09DC8C94" w:rsidRDefault="09DC8C94" w:rsidP="1ABEA479">
      <w:pPr>
        <w:ind w:left="720"/>
        <w:rPr>
          <w:rFonts w:ascii="Times New Roman" w:eastAsia="Times New Roman" w:hAnsi="Times New Roman" w:cs="Times New Roman"/>
          <w:b/>
          <w:bCs/>
          <w:sz w:val="24"/>
          <w:szCs w:val="24"/>
        </w:rPr>
      </w:pPr>
      <w:r w:rsidRPr="002A5D04">
        <w:rPr>
          <w:rFonts w:ascii="Times New Roman" w:eastAsia="Times New Roman" w:hAnsi="Times New Roman" w:cs="Times New Roman"/>
          <w:b/>
          <w:bCs/>
          <w:sz w:val="24"/>
          <w:szCs w:val="24"/>
        </w:rPr>
        <w:t>Chapter 5 – Keywords for cross-cutting themes</w:t>
      </w:r>
    </w:p>
    <w:p w14:paraId="22F32F6C" w14:textId="77777777" w:rsidR="000D5A7D" w:rsidRDefault="000D5A7D" w:rsidP="1ABEA479">
      <w:pPr>
        <w:ind w:left="720"/>
        <w:rPr>
          <w:rFonts w:ascii="Times New Roman" w:eastAsia="Times New Roman" w:hAnsi="Times New Roman" w:cs="Times New Roman"/>
          <w:b/>
          <w:bCs/>
          <w:sz w:val="24"/>
          <w:szCs w:val="24"/>
        </w:rPr>
      </w:pPr>
    </w:p>
    <w:p w14:paraId="4A76118C" w14:textId="1155D629" w:rsidR="000D5A7D" w:rsidRPr="002A5D04" w:rsidRDefault="000D5A7D" w:rsidP="1ABEA479">
      <w:pP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 Cross cutting theme Set 1</w:t>
      </w:r>
    </w:p>
    <w:p w14:paraId="10138106" w14:textId="29467824" w:rsidR="09DC8C94" w:rsidRPr="002A5D04" w:rsidRDefault="09DC8C94" w:rsidP="1ABEA479">
      <w:pPr>
        <w:pStyle w:val="ListParagraph"/>
        <w:numPr>
          <w:ilvl w:val="0"/>
          <w:numId w:val="6"/>
        </w:numPr>
        <w:rPr>
          <w:rFonts w:ascii="Times New Roman" w:eastAsia="Times New Roman" w:hAnsi="Times New Roman" w:cs="Times New Roman"/>
          <w:b/>
          <w:bCs/>
        </w:rPr>
      </w:pPr>
      <w:r w:rsidRPr="002A5D04">
        <w:rPr>
          <w:rFonts w:ascii="Times New Roman" w:eastAsia="Times New Roman" w:hAnsi="Times New Roman" w:cs="Times New Roman"/>
          <w:b/>
          <w:bCs/>
          <w:sz w:val="24"/>
          <w:szCs w:val="24"/>
        </w:rPr>
        <w:t xml:space="preserve">Scales and </w:t>
      </w:r>
      <w:proofErr w:type="spellStart"/>
      <w:r w:rsidRPr="002A5D04">
        <w:rPr>
          <w:rFonts w:ascii="Times New Roman" w:eastAsia="Times New Roman" w:hAnsi="Times New Roman" w:cs="Times New Roman"/>
          <w:b/>
          <w:bCs/>
          <w:sz w:val="24"/>
          <w:szCs w:val="24"/>
        </w:rPr>
        <w:t>telecoupling</w:t>
      </w:r>
      <w:proofErr w:type="spellEnd"/>
    </w:p>
    <w:p w14:paraId="5A5BD588" w14:textId="307DEAA8" w:rsidR="1ABEA479" w:rsidRDefault="000D5A7D" w:rsidP="1ABEA47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Spatial scaling</w:t>
      </w:r>
      <w:r>
        <w:rPr>
          <w:rFonts w:ascii="Times New Roman" w:eastAsia="Times New Roman" w:hAnsi="Times New Roman" w:cs="Times New Roman"/>
          <w:sz w:val="24"/>
          <w:szCs w:val="24"/>
        </w:rPr>
        <w:t>" OR "</w:t>
      </w:r>
      <w:r w:rsidR="09DC8C94" w:rsidRPr="002A5D04">
        <w:rPr>
          <w:rFonts w:ascii="Times New Roman" w:eastAsia="Times New Roman" w:hAnsi="Times New Roman" w:cs="Times New Roman"/>
          <w:sz w:val="24"/>
          <w:szCs w:val="24"/>
        </w:rPr>
        <w:t>Temporal scaling</w:t>
      </w:r>
      <w:r>
        <w:rPr>
          <w:rFonts w:ascii="Times New Roman" w:eastAsia="Times New Roman" w:hAnsi="Times New Roman" w:cs="Times New Roman"/>
          <w:sz w:val="24"/>
          <w:szCs w:val="24"/>
        </w:rPr>
        <w:t>" OR "</w:t>
      </w:r>
      <w:r w:rsidR="09DC8C94" w:rsidRPr="002A5D04">
        <w:rPr>
          <w:rFonts w:ascii="Times New Roman" w:eastAsia="Times New Roman" w:hAnsi="Times New Roman" w:cs="Times New Roman"/>
          <w:sz w:val="24"/>
          <w:szCs w:val="24"/>
        </w:rPr>
        <w:t>Social scale</w:t>
      </w:r>
      <w:r>
        <w:rPr>
          <w:rFonts w:ascii="Times New Roman" w:eastAsia="Times New Roman" w:hAnsi="Times New Roman" w:cs="Times New Roman"/>
          <w:sz w:val="24"/>
          <w:szCs w:val="24"/>
        </w:rPr>
        <w:t>" OR "</w:t>
      </w:r>
      <w:r w:rsidR="09DC8C94" w:rsidRPr="002A5D04">
        <w:rPr>
          <w:rFonts w:ascii="Times New Roman" w:eastAsia="Times New Roman" w:hAnsi="Times New Roman" w:cs="Times New Roman"/>
          <w:sz w:val="24"/>
          <w:szCs w:val="24"/>
        </w:rPr>
        <w:t>Nested governance</w:t>
      </w:r>
      <w:r>
        <w:rPr>
          <w:rFonts w:ascii="Times New Roman" w:eastAsia="Times New Roman" w:hAnsi="Times New Roman" w:cs="Times New Roman"/>
          <w:sz w:val="24"/>
          <w:szCs w:val="24"/>
        </w:rPr>
        <w:t>" OR "</w:t>
      </w:r>
      <w:r w:rsidR="09DC8C94" w:rsidRPr="002A5D04">
        <w:rPr>
          <w:rFonts w:ascii="Times New Roman" w:eastAsia="Times New Roman" w:hAnsi="Times New Roman" w:cs="Times New Roman"/>
          <w:sz w:val="24"/>
          <w:szCs w:val="24"/>
        </w:rPr>
        <w:t>Multi-scale planning</w:t>
      </w:r>
      <w:r>
        <w:rPr>
          <w:rFonts w:ascii="Times New Roman" w:eastAsia="Times New Roman" w:hAnsi="Times New Roman" w:cs="Times New Roman"/>
          <w:sz w:val="24"/>
          <w:szCs w:val="24"/>
        </w:rPr>
        <w:t>" OR "</w:t>
      </w:r>
      <w:r w:rsidR="09DC8C94" w:rsidRPr="002A5D04">
        <w:rPr>
          <w:rFonts w:ascii="Times New Roman" w:eastAsia="Times New Roman" w:hAnsi="Times New Roman" w:cs="Times New Roman"/>
          <w:sz w:val="24"/>
          <w:szCs w:val="24"/>
        </w:rPr>
        <w:t>Cross-scale interaction</w:t>
      </w:r>
      <w:r>
        <w:rPr>
          <w:rFonts w:ascii="Times New Roman" w:eastAsia="Times New Roman" w:hAnsi="Times New Roman" w:cs="Times New Roman"/>
          <w:sz w:val="24"/>
          <w:szCs w:val="24"/>
        </w:rPr>
        <w:t xml:space="preserve">*" OR </w:t>
      </w:r>
      <w:proofErr w:type="spellStart"/>
      <w:r w:rsidR="09DC8C94" w:rsidRPr="002A5D04">
        <w:rPr>
          <w:rFonts w:ascii="Times New Roman" w:eastAsia="Times New Roman" w:hAnsi="Times New Roman" w:cs="Times New Roman"/>
          <w:sz w:val="24"/>
          <w:szCs w:val="24"/>
        </w:rPr>
        <w:t>Telecoupling</w:t>
      </w:r>
      <w:proofErr w:type="spellEnd"/>
      <w:r>
        <w:rPr>
          <w:rFonts w:ascii="Times New Roman" w:eastAsia="Times New Roman" w:hAnsi="Times New Roman" w:cs="Times New Roman"/>
          <w:sz w:val="24"/>
          <w:szCs w:val="24"/>
        </w:rPr>
        <w:t xml:space="preserve"> OR </w:t>
      </w:r>
      <w:r w:rsidR="09DC8C94" w:rsidRPr="002A5D04">
        <w:rPr>
          <w:rFonts w:ascii="Times New Roman" w:eastAsia="Times New Roman" w:hAnsi="Times New Roman" w:cs="Times New Roman"/>
          <w:sz w:val="24"/>
          <w:szCs w:val="24"/>
        </w:rPr>
        <w:t>Teleconnection</w:t>
      </w:r>
      <w:r>
        <w:rPr>
          <w:rFonts w:ascii="Times New Roman" w:eastAsia="Times New Roman" w:hAnsi="Times New Roman" w:cs="Times New Roman"/>
          <w:sz w:val="24"/>
          <w:szCs w:val="24"/>
        </w:rPr>
        <w:t xml:space="preserve"> OR </w:t>
      </w:r>
      <w:proofErr w:type="spellStart"/>
      <w:r w:rsidR="09DC8C94" w:rsidRPr="002A5D04">
        <w:rPr>
          <w:rFonts w:ascii="Times New Roman" w:eastAsia="Times New Roman" w:hAnsi="Times New Roman" w:cs="Times New Roman"/>
          <w:sz w:val="24"/>
          <w:szCs w:val="24"/>
        </w:rPr>
        <w:t>Metacoupling</w:t>
      </w:r>
      <w:proofErr w:type="spellEnd"/>
      <w:r>
        <w:rPr>
          <w:rFonts w:ascii="Times New Roman" w:eastAsia="Times New Roman" w:hAnsi="Times New Roman" w:cs="Times New Roman"/>
          <w:sz w:val="24"/>
          <w:szCs w:val="24"/>
        </w:rPr>
        <w:t xml:space="preserve"> OR </w:t>
      </w:r>
      <w:r w:rsidR="09DC8C94" w:rsidRPr="002A5D04">
        <w:rPr>
          <w:rFonts w:ascii="Times New Roman" w:eastAsia="Times New Roman" w:hAnsi="Times New Roman" w:cs="Times New Roman"/>
          <w:sz w:val="24"/>
          <w:szCs w:val="24"/>
        </w:rPr>
        <w:t>Spillover</w:t>
      </w:r>
      <w:r>
        <w:rPr>
          <w:rFonts w:ascii="Times New Roman" w:eastAsia="Times New Roman" w:hAnsi="Times New Roman" w:cs="Times New Roman"/>
          <w:sz w:val="24"/>
          <w:szCs w:val="24"/>
        </w:rPr>
        <w:t>)</w:t>
      </w:r>
    </w:p>
    <w:p w14:paraId="65EC040F" w14:textId="77777777" w:rsidR="000D5A7D" w:rsidRDefault="000D5A7D" w:rsidP="1ABEA479">
      <w:pPr>
        <w:ind w:left="720"/>
        <w:rPr>
          <w:rFonts w:ascii="Times New Roman" w:eastAsia="Times New Roman" w:hAnsi="Times New Roman" w:cs="Times New Roman"/>
          <w:b/>
          <w:bCs/>
        </w:rPr>
      </w:pPr>
    </w:p>
    <w:p w14:paraId="3BEB7FE6" w14:textId="42EB8F3D" w:rsidR="000D5A7D" w:rsidRPr="002A5D04" w:rsidRDefault="000D5A7D" w:rsidP="1ABEA479">
      <w:pPr>
        <w:ind w:left="720"/>
        <w:rPr>
          <w:rFonts w:ascii="Times New Roman" w:eastAsia="Times New Roman" w:hAnsi="Times New Roman" w:cs="Times New Roman"/>
          <w:b/>
          <w:bCs/>
        </w:rPr>
      </w:pPr>
      <w:r>
        <w:rPr>
          <w:rFonts w:ascii="Times New Roman" w:eastAsia="Times New Roman" w:hAnsi="Times New Roman" w:cs="Times New Roman"/>
          <w:b/>
          <w:bCs/>
        </w:rPr>
        <w:t>2. Cross cutting theme set 2</w:t>
      </w:r>
    </w:p>
    <w:p w14:paraId="0AB02B94" w14:textId="256213E0" w:rsidR="09DC8C94" w:rsidRPr="002A5D04" w:rsidRDefault="09DC8C94" w:rsidP="1ABEA479">
      <w:pPr>
        <w:pStyle w:val="ListParagraph"/>
        <w:numPr>
          <w:ilvl w:val="0"/>
          <w:numId w:val="6"/>
        </w:numPr>
        <w:rPr>
          <w:rFonts w:ascii="Times New Roman" w:eastAsia="Times New Roman" w:hAnsi="Times New Roman" w:cs="Times New Roman"/>
          <w:b/>
          <w:bCs/>
        </w:rPr>
      </w:pPr>
      <w:r w:rsidRPr="002A5D04">
        <w:rPr>
          <w:rFonts w:ascii="Times New Roman" w:eastAsia="Times New Roman" w:hAnsi="Times New Roman" w:cs="Times New Roman"/>
          <w:b/>
          <w:bCs/>
          <w:sz w:val="24"/>
          <w:szCs w:val="24"/>
        </w:rPr>
        <w:t>Co-production in spatial planning</w:t>
      </w:r>
    </w:p>
    <w:p w14:paraId="15122F4D" w14:textId="31CF8719" w:rsidR="1ABEA479" w:rsidRPr="002A5D04" w:rsidRDefault="000D5A7D" w:rsidP="1ABEA479">
      <w:pPr>
        <w:rPr>
          <w:rFonts w:ascii="Times New Roman" w:eastAsia="Times New Roman" w:hAnsi="Times New Roman" w:cs="Times New Roman"/>
          <w:b/>
          <w:bCs/>
          <w:sz w:val="24"/>
          <w:szCs w:val="24"/>
        </w:rPr>
      </w:pPr>
      <w:commentRangeStart w:id="207"/>
      <w:r>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In</w:t>
      </w:r>
      <w:commentRangeEnd w:id="207"/>
      <w:r w:rsidR="00A47E43">
        <w:rPr>
          <w:rStyle w:val="CommentReference"/>
        </w:rPr>
        <w:commentReference w:id="207"/>
      </w:r>
      <w:r w:rsidR="09DC8C94" w:rsidRPr="002A5D04">
        <w:rPr>
          <w:rFonts w:ascii="Times New Roman" w:eastAsia="Times New Roman" w:hAnsi="Times New Roman" w:cs="Times New Roman"/>
          <w:sz w:val="24"/>
          <w:szCs w:val="24"/>
        </w:rPr>
        <w:t>digenous and Local Knowledge</w:t>
      </w:r>
      <w:r>
        <w:rPr>
          <w:rFonts w:ascii="Times New Roman" w:eastAsia="Times New Roman" w:hAnsi="Times New Roman" w:cs="Times New Roman"/>
          <w:sz w:val="24"/>
          <w:szCs w:val="24"/>
        </w:rPr>
        <w:t>"</w:t>
      </w:r>
      <w:r w:rsidR="00EF2FC6">
        <w:rPr>
          <w:rFonts w:ascii="Times New Roman" w:eastAsia="Times New Roman" w:hAnsi="Times New Roman" w:cs="Times New Roman"/>
          <w:sz w:val="24"/>
          <w:szCs w:val="24"/>
        </w:rPr>
        <w:t xml:space="preserve"> OR ILK "</w:t>
      </w:r>
      <w:r w:rsidR="09DC8C94" w:rsidRPr="002A5D04">
        <w:rPr>
          <w:rFonts w:ascii="Times New Roman" w:eastAsia="Times New Roman" w:hAnsi="Times New Roman" w:cs="Times New Roman"/>
          <w:sz w:val="24"/>
          <w:szCs w:val="24"/>
        </w:rPr>
        <w:t>Co-production of knowledge</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Knowledge pluralism and epistemic diversity</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Community-based natural resource management</w:t>
      </w:r>
      <w:r w:rsidR="00EF2FC6">
        <w:rPr>
          <w:rFonts w:ascii="Times New Roman" w:eastAsia="Times New Roman" w:hAnsi="Times New Roman" w:cs="Times New Roman"/>
          <w:sz w:val="24"/>
          <w:szCs w:val="24"/>
        </w:rPr>
        <w:t>" OR</w:t>
      </w:r>
      <w:r w:rsidR="09DC8C94" w:rsidRPr="002A5D04">
        <w:rPr>
          <w:rFonts w:ascii="Times New Roman" w:eastAsia="Times New Roman" w:hAnsi="Times New Roman" w:cs="Times New Roman"/>
          <w:sz w:val="24"/>
          <w:szCs w:val="24"/>
        </w:rPr>
        <w:t xml:space="preserve"> CBNRM</w:t>
      </w:r>
      <w:r w:rsidR="00EF2F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Biocultural landscapes and seascapes</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Traditional ecological knowledge</w:t>
      </w:r>
      <w:r w:rsidR="00EF2FC6">
        <w:rPr>
          <w:rFonts w:ascii="Times New Roman" w:eastAsia="Times New Roman" w:hAnsi="Times New Roman" w:cs="Times New Roman"/>
          <w:sz w:val="24"/>
          <w:szCs w:val="24"/>
        </w:rPr>
        <w:t>" OR</w:t>
      </w:r>
      <w:r w:rsidR="09DC8C94" w:rsidRPr="002A5D04">
        <w:rPr>
          <w:rFonts w:ascii="Times New Roman" w:eastAsia="Times New Roman" w:hAnsi="Times New Roman" w:cs="Times New Roman"/>
          <w:sz w:val="24"/>
          <w:szCs w:val="24"/>
        </w:rPr>
        <w:t xml:space="preserve"> TEK</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Customary governance and tenure systems</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Participatory mapping and spatial planning</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Cross-cultural knowledge integration</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Ethical and equitable inclusion of ILK holders</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Gender and Social Inclusion</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Gender-responsive spatial planning</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Intersectionality and equity in decision-making</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Women’s roles in biodiversity governance</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Gendered access to resources and land rights</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Empowerment and capacity-building for women and marginalized groups</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CE2B3BA" w14:textId="24113723" w:rsidR="1ABEA479" w:rsidRPr="002A5D04" w:rsidRDefault="1ABEA479" w:rsidP="1ABEA479">
      <w:pPr>
        <w:rPr>
          <w:rFonts w:ascii="Times New Roman" w:eastAsia="Times New Roman" w:hAnsi="Times New Roman" w:cs="Times New Roman"/>
          <w:b/>
          <w:bCs/>
          <w:sz w:val="24"/>
          <w:szCs w:val="24"/>
        </w:rPr>
      </w:pPr>
    </w:p>
    <w:p w14:paraId="4A5D67CE" w14:textId="5CF5E4C3" w:rsidR="1ABEA479" w:rsidRPr="002A5D04" w:rsidRDefault="1ABEA479" w:rsidP="1ABEA479">
      <w:pPr>
        <w:rPr>
          <w:rFonts w:ascii="Times New Roman" w:eastAsia="Times New Roman" w:hAnsi="Times New Roman" w:cs="Times New Roman"/>
          <w:b/>
          <w:bCs/>
          <w:sz w:val="24"/>
          <w:szCs w:val="24"/>
        </w:rPr>
      </w:pPr>
    </w:p>
    <w:p w14:paraId="4428AB72" w14:textId="580589FA" w:rsidR="1ABEA479" w:rsidRPr="002A5D04" w:rsidRDefault="1ABEA479" w:rsidP="1ABEA479">
      <w:pPr>
        <w:rPr>
          <w:rFonts w:ascii="Times New Roman" w:eastAsia="Times New Roman" w:hAnsi="Times New Roman" w:cs="Times New Roman"/>
          <w:b/>
          <w:bCs/>
          <w:sz w:val="24"/>
          <w:szCs w:val="24"/>
        </w:rPr>
      </w:pPr>
    </w:p>
    <w:p w14:paraId="00000033" w14:textId="39C9F27F"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b/>
          <w:sz w:val="24"/>
          <w:szCs w:val="24"/>
        </w:rPr>
        <w:t xml:space="preserve">AND Keywords for </w:t>
      </w:r>
      <w:r w:rsidRPr="002A5D04">
        <w:rPr>
          <w:rFonts w:ascii="Times New Roman" w:eastAsia="Times New Roman" w:hAnsi="Times New Roman" w:cs="Times New Roman"/>
          <w:b/>
          <w:color w:val="FF0000"/>
          <w:sz w:val="24"/>
          <w:szCs w:val="24"/>
          <w:highlight w:val="yellow"/>
        </w:rPr>
        <w:t>Chapter 6</w:t>
      </w:r>
      <w:r w:rsidRPr="002A5D04">
        <w:rPr>
          <w:rFonts w:ascii="Times New Roman" w:eastAsia="Times New Roman" w:hAnsi="Times New Roman" w:cs="Times New Roman"/>
          <w:b/>
          <w:sz w:val="24"/>
          <w:szCs w:val="24"/>
        </w:rPr>
        <w:t xml:space="preserve"> </w:t>
      </w:r>
      <w:r w:rsidRPr="002A5D04">
        <w:rPr>
          <w:rFonts w:ascii="Times New Roman" w:eastAsia="Times New Roman" w:hAnsi="Times New Roman" w:cs="Times New Roman"/>
          <w:sz w:val="24"/>
          <w:szCs w:val="24"/>
        </w:rPr>
        <w:t>(including guiding questions to ask the TSU to search)</w:t>
      </w:r>
    </w:p>
    <w:p w14:paraId="78D5B393" w14:textId="54332028" w:rsidR="2BFCC9B3" w:rsidRPr="002A5D04" w:rsidRDefault="2BFCC9B3"/>
    <w:p w14:paraId="14BDF03D" w14:textId="210676FA" w:rsidR="6CA82CF7" w:rsidRDefault="00A47E43" w:rsidP="6CA82C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sets: </w:t>
      </w:r>
    </w:p>
    <w:p w14:paraId="2CB55229" w14:textId="77777777" w:rsidR="00A47E43" w:rsidRPr="002A5D04" w:rsidRDefault="00A47E43" w:rsidP="6CA82CF7">
      <w:pPr>
        <w:rPr>
          <w:rFonts w:ascii="Times New Roman" w:eastAsia="Times New Roman" w:hAnsi="Times New Roman" w:cs="Times New Roman"/>
          <w:sz w:val="24"/>
          <w:szCs w:val="24"/>
        </w:rPr>
      </w:pPr>
    </w:p>
    <w:p w14:paraId="4F70B4A4" w14:textId="1E197DF8" w:rsidR="1BEC97D7" w:rsidRPr="002A5D04" w:rsidRDefault="1BEC97D7" w:rsidP="00A70C42">
      <w:pPr>
        <w:pStyle w:val="ListParagraph"/>
        <w:numPr>
          <w:ilvl w:val="0"/>
          <w:numId w:val="27"/>
        </w:numPr>
        <w:rPr>
          <w:rFonts w:ascii="Times New Roman" w:eastAsia="Times New Roman" w:hAnsi="Times New Roman" w:cs="Times New Roman"/>
        </w:rPr>
      </w:pPr>
      <w:r w:rsidRPr="002A5D04">
        <w:rPr>
          <w:rFonts w:ascii="Times New Roman" w:eastAsia="Times New Roman" w:hAnsi="Times New Roman" w:cs="Times New Roman"/>
          <w:sz w:val="24"/>
          <w:szCs w:val="24"/>
        </w:rPr>
        <w:t xml:space="preserve">Institutional &amp; Governance Structures: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institutional arrangements</w:t>
      </w:r>
      <w:r w:rsidR="00A47E43">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governance structures</w:t>
      </w:r>
      <w:r w:rsidR="00A47E43">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cross-sector coordination</w:t>
      </w:r>
      <w:r w:rsidR="00A47E43">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multi-level governance</w:t>
      </w:r>
      <w:r w:rsidR="00A47E43">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inter-agency collaboration</w:t>
      </w:r>
      <w:r w:rsidR="00A47E43">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policy coherence</w:t>
      </w:r>
      <w:r w:rsidR="00A47E43">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environmental governance</w:t>
      </w:r>
      <w:r w:rsidR="00A47E43">
        <w:rPr>
          <w:rFonts w:ascii="Times New Roman" w:eastAsia="Times New Roman" w:hAnsi="Times New Roman" w:cs="Times New Roman"/>
          <w:sz w:val="24"/>
          <w:szCs w:val="24"/>
        </w:rPr>
        <w:t xml:space="preserve">" OR </w:t>
      </w:r>
      <w:r w:rsidR="00A47E43">
        <w:rPr>
          <w:rFonts w:ascii="Times New Roman" w:eastAsia="Times New Roman" w:hAnsi="Times New Roman" w:cs="Times New Roman"/>
          <w:sz w:val="24"/>
          <w:szCs w:val="24"/>
        </w:rPr>
        <w:lastRenderedPageBreak/>
        <w:t>"</w:t>
      </w:r>
      <w:r w:rsidRPr="002A5D04">
        <w:rPr>
          <w:rFonts w:ascii="Times New Roman" w:eastAsia="Times New Roman" w:hAnsi="Times New Roman" w:cs="Times New Roman"/>
          <w:sz w:val="24"/>
          <w:szCs w:val="24"/>
        </w:rPr>
        <w:t>landscape governance</w:t>
      </w:r>
      <w:r w:rsidR="00A47E43">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seascape governance</w:t>
      </w:r>
      <w:r w:rsidR="00A47E43">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integrated landscape management</w:t>
      </w:r>
      <w:r w:rsidR="00A47E43">
        <w:rPr>
          <w:rFonts w:ascii="Times New Roman" w:eastAsia="Times New Roman" w:hAnsi="Times New Roman" w:cs="Times New Roman"/>
          <w:sz w:val="24"/>
          <w:szCs w:val="24"/>
        </w:rPr>
        <w:t>")</w:t>
      </w:r>
    </w:p>
    <w:p w14:paraId="7833B8D6" w14:textId="0969B013" w:rsidR="1BEC97D7" w:rsidRPr="002A5D04" w:rsidRDefault="1BEC97D7" w:rsidP="00A70C42">
      <w:pPr>
        <w:pStyle w:val="ListParagraph"/>
        <w:numPr>
          <w:ilvl w:val="0"/>
          <w:numId w:val="27"/>
        </w:numPr>
        <w:rPr>
          <w:rFonts w:ascii="Aptos Narrow" w:eastAsia="Aptos Narrow" w:hAnsi="Aptos Narrow" w:cs="Aptos Narrow"/>
          <w:color w:val="242424"/>
        </w:rPr>
      </w:pPr>
      <w:r w:rsidRPr="002A5D04">
        <w:rPr>
          <w:rFonts w:ascii="Aptos Narrow" w:eastAsia="Aptos Narrow" w:hAnsi="Aptos Narrow" w:cs="Aptos Narrow"/>
          <w:color w:val="242424"/>
        </w:rPr>
        <w:t>Political &amp; Strategic Leadership:</w:t>
      </w:r>
      <w:r w:rsidR="2717F9A1" w:rsidRPr="002A5D04">
        <w:rPr>
          <w:rFonts w:ascii="Aptos Narrow" w:eastAsia="Aptos Narrow" w:hAnsi="Aptos Narrow" w:cs="Aptos Narrow"/>
          <w:color w:val="242424"/>
        </w:rPr>
        <w:t xml:space="preserve"> </w:t>
      </w:r>
      <w:r w:rsidR="00A47E43">
        <w:rPr>
          <w:rFonts w:ascii="Aptos Narrow" w:eastAsia="Aptos Narrow" w:hAnsi="Aptos Narrow" w:cs="Aptos Narrow"/>
          <w:color w:val="242424"/>
        </w:rPr>
        <w:t>("</w:t>
      </w:r>
      <w:r w:rsidR="2717F9A1" w:rsidRPr="002A5D04">
        <w:rPr>
          <w:rFonts w:ascii="Aptos Narrow" w:eastAsia="Aptos Narrow" w:hAnsi="Aptos Narrow" w:cs="Aptos Narrow"/>
          <w:color w:val="242424"/>
        </w:rPr>
        <w:t>political support</w:t>
      </w:r>
      <w:r w:rsidR="00A47E43">
        <w:rPr>
          <w:rFonts w:ascii="Aptos Narrow" w:eastAsia="Aptos Narrow" w:hAnsi="Aptos Narrow" w:cs="Aptos Narrow"/>
          <w:color w:val="242424"/>
        </w:rPr>
        <w:t>" OR</w:t>
      </w:r>
      <w:r w:rsidR="2717F9A1" w:rsidRPr="002A5D04">
        <w:rPr>
          <w:rFonts w:ascii="Aptos Narrow" w:eastAsia="Aptos Narrow" w:hAnsi="Aptos Narrow" w:cs="Aptos Narrow"/>
          <w:color w:val="242424"/>
        </w:rPr>
        <w:t xml:space="preserve"> </w:t>
      </w:r>
      <w:r w:rsidR="00A47E43">
        <w:rPr>
          <w:rFonts w:ascii="Aptos Narrow" w:eastAsia="Aptos Narrow" w:hAnsi="Aptos Narrow" w:cs="Aptos Narrow"/>
          <w:color w:val="242424"/>
        </w:rPr>
        <w:t>"</w:t>
      </w:r>
      <w:r w:rsidR="2717F9A1" w:rsidRPr="002A5D04">
        <w:rPr>
          <w:rFonts w:ascii="Aptos Narrow" w:eastAsia="Aptos Narrow" w:hAnsi="Aptos Narrow" w:cs="Aptos Narrow"/>
          <w:color w:val="242424"/>
        </w:rPr>
        <w:t>environmental leadership</w:t>
      </w:r>
      <w:r w:rsidR="00A47E43">
        <w:rPr>
          <w:rFonts w:ascii="Aptos Narrow" w:eastAsia="Aptos Narrow" w:hAnsi="Aptos Narrow" w:cs="Aptos Narrow"/>
          <w:color w:val="242424"/>
        </w:rPr>
        <w:t>" OR</w:t>
      </w:r>
      <w:r w:rsidR="2717F9A1" w:rsidRPr="002A5D04">
        <w:rPr>
          <w:rFonts w:ascii="Aptos Narrow" w:eastAsia="Aptos Narrow" w:hAnsi="Aptos Narrow" w:cs="Aptos Narrow"/>
          <w:color w:val="242424"/>
        </w:rPr>
        <w:t xml:space="preserve"> </w:t>
      </w:r>
      <w:r w:rsidR="00A47E43">
        <w:rPr>
          <w:rFonts w:ascii="Aptos Narrow" w:eastAsia="Aptos Narrow" w:hAnsi="Aptos Narrow" w:cs="Aptos Narrow"/>
          <w:color w:val="242424"/>
        </w:rPr>
        <w:t>"</w:t>
      </w:r>
      <w:r w:rsidR="2717F9A1" w:rsidRPr="002A5D04">
        <w:rPr>
          <w:rFonts w:ascii="Aptos Narrow" w:eastAsia="Aptos Narrow" w:hAnsi="Aptos Narrow" w:cs="Aptos Narrow"/>
          <w:color w:val="242424"/>
        </w:rPr>
        <w:t>ministerial alignment</w:t>
      </w:r>
      <w:r w:rsidR="00A47E43">
        <w:rPr>
          <w:rFonts w:ascii="Aptos Narrow" w:eastAsia="Aptos Narrow" w:hAnsi="Aptos Narrow" w:cs="Aptos Narrow"/>
          <w:color w:val="242424"/>
        </w:rPr>
        <w:t>" OR</w:t>
      </w:r>
      <w:r w:rsidR="2717F9A1" w:rsidRPr="002A5D04">
        <w:rPr>
          <w:rFonts w:ascii="Aptos Narrow" w:eastAsia="Aptos Narrow" w:hAnsi="Aptos Narrow" w:cs="Aptos Narrow"/>
          <w:color w:val="242424"/>
        </w:rPr>
        <w:t xml:space="preserve"> </w:t>
      </w:r>
      <w:r w:rsidR="00A47E43">
        <w:rPr>
          <w:rFonts w:ascii="Aptos Narrow" w:eastAsia="Aptos Narrow" w:hAnsi="Aptos Narrow" w:cs="Aptos Narrow"/>
          <w:color w:val="242424"/>
        </w:rPr>
        <w:t>"</w:t>
      </w:r>
      <w:r w:rsidR="2717F9A1" w:rsidRPr="002A5D04">
        <w:rPr>
          <w:rFonts w:ascii="Aptos Narrow" w:eastAsia="Aptos Narrow" w:hAnsi="Aptos Narrow" w:cs="Aptos Narrow"/>
          <w:color w:val="242424"/>
        </w:rPr>
        <w:t>strategic prioritization</w:t>
      </w:r>
      <w:r w:rsidR="00A47E43">
        <w:rPr>
          <w:rFonts w:ascii="Aptos Narrow" w:eastAsia="Aptos Narrow" w:hAnsi="Aptos Narrow" w:cs="Aptos Narrow"/>
          <w:color w:val="242424"/>
        </w:rPr>
        <w:t>" OR</w:t>
      </w:r>
      <w:r w:rsidR="2717F9A1" w:rsidRPr="002A5D04">
        <w:rPr>
          <w:rFonts w:ascii="Aptos Narrow" w:eastAsia="Aptos Narrow" w:hAnsi="Aptos Narrow" w:cs="Aptos Narrow"/>
          <w:color w:val="242424"/>
        </w:rPr>
        <w:t xml:space="preserve"> </w:t>
      </w:r>
      <w:r w:rsidR="00A47E43">
        <w:rPr>
          <w:rFonts w:ascii="Aptos Narrow" w:eastAsia="Aptos Narrow" w:hAnsi="Aptos Narrow" w:cs="Aptos Narrow"/>
          <w:color w:val="242424"/>
        </w:rPr>
        <w:t>"</w:t>
      </w:r>
      <w:r w:rsidR="2717F9A1" w:rsidRPr="002A5D04">
        <w:rPr>
          <w:rFonts w:ascii="Aptos Narrow" w:eastAsia="Aptos Narrow" w:hAnsi="Aptos Narrow" w:cs="Aptos Narrow"/>
          <w:color w:val="242424"/>
        </w:rPr>
        <w:t xml:space="preserve">national biodiversity </w:t>
      </w:r>
      <w:proofErr w:type="spellStart"/>
      <w:r w:rsidR="2717F9A1" w:rsidRPr="002A5D04">
        <w:rPr>
          <w:rFonts w:ascii="Aptos Narrow" w:eastAsia="Aptos Narrow" w:hAnsi="Aptos Narrow" w:cs="Aptos Narrow"/>
          <w:color w:val="242424"/>
        </w:rPr>
        <w:t>strateg</w:t>
      </w:r>
      <w:proofErr w:type="spellEnd"/>
      <w:r w:rsidR="00A47E43">
        <w:rPr>
          <w:rFonts w:ascii="Aptos Narrow" w:eastAsia="Aptos Narrow" w:hAnsi="Aptos Narrow" w:cs="Aptos Narrow"/>
          <w:color w:val="242424"/>
        </w:rPr>
        <w:t>*")</w:t>
      </w:r>
    </w:p>
    <w:p w14:paraId="50EA28C6" w14:textId="36260D4C" w:rsidR="1BEC97D7" w:rsidRPr="002A5D04" w:rsidRDefault="1BEC97D7" w:rsidP="00A70C42">
      <w:pPr>
        <w:pStyle w:val="ListParagraph"/>
        <w:numPr>
          <w:ilvl w:val="0"/>
          <w:numId w:val="27"/>
        </w:numPr>
        <w:rPr>
          <w:rFonts w:ascii="Aptos Narrow" w:eastAsia="Aptos Narrow" w:hAnsi="Aptos Narrow" w:cs="Aptos Narrow"/>
          <w:color w:val="000000" w:themeColor="text1"/>
        </w:rPr>
      </w:pPr>
      <w:r w:rsidRPr="002A5D04">
        <w:rPr>
          <w:rFonts w:ascii="Aptos Narrow" w:eastAsia="Aptos Narrow" w:hAnsi="Aptos Narrow" w:cs="Aptos Narrow"/>
          <w:color w:val="242424"/>
        </w:rPr>
        <w:t xml:space="preserve">Socio-Cultural &amp; Stakeholder Engagement: </w:t>
      </w:r>
      <w:r w:rsidR="00A47E43">
        <w:rPr>
          <w:rFonts w:ascii="Aptos Narrow" w:eastAsia="Aptos Narrow" w:hAnsi="Aptos Narrow" w:cs="Aptos Narrow"/>
          <w:color w:val="242424"/>
        </w:rPr>
        <w:t>("</w:t>
      </w:r>
      <w:r w:rsidRPr="002A5D04">
        <w:rPr>
          <w:rFonts w:ascii="Aptos Narrow" w:eastAsia="Aptos Narrow" w:hAnsi="Aptos Narrow" w:cs="Aptos Narrow"/>
          <w:color w:val="000000" w:themeColor="text1"/>
        </w:rPr>
        <w:t>stakeholder engagement</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participation</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co-design</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co-production</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community-based management</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indigenous governance</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traditional knowledge</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Free, Prior and Informed Consent</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FPIC</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stakeholder workshops</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stakeholder dialogues</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public consultation</w:t>
      </w:r>
      <w:r w:rsidR="00A47E43">
        <w:rPr>
          <w:rFonts w:ascii="Aptos Narrow" w:eastAsia="Aptos Narrow" w:hAnsi="Aptos Narrow" w:cs="Aptos Narrow"/>
          <w:color w:val="000000" w:themeColor="text1"/>
        </w:rPr>
        <w:t>")</w:t>
      </w:r>
    </w:p>
    <w:p w14:paraId="4E94EF99" w14:textId="17BD32E9" w:rsidR="1BEC97D7" w:rsidRPr="002A5D04" w:rsidRDefault="1BEC97D7" w:rsidP="00A70C42">
      <w:pPr>
        <w:pStyle w:val="ListParagraph"/>
        <w:numPr>
          <w:ilvl w:val="0"/>
          <w:numId w:val="27"/>
        </w:numPr>
        <w:rPr>
          <w:rFonts w:ascii="Aptos Narrow" w:eastAsia="Aptos Narrow" w:hAnsi="Aptos Narrow" w:cs="Aptos Narrow"/>
          <w:color w:val="000000" w:themeColor="text1"/>
        </w:rPr>
      </w:pPr>
      <w:r w:rsidRPr="002A5D04">
        <w:rPr>
          <w:rFonts w:ascii="Aptos Narrow" w:eastAsia="Aptos Narrow" w:hAnsi="Aptos Narrow" w:cs="Aptos Narrow"/>
          <w:color w:val="000000" w:themeColor="text1"/>
        </w:rPr>
        <w:t xml:space="preserve">Collaboration, Trust &amp; Networks: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collaboration</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trust</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partnership</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multi-stakeholder platform</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coalition</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inter-organizational network</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cooperation</w:t>
      </w:r>
      <w:r w:rsidR="00A47E43">
        <w:rPr>
          <w:rFonts w:ascii="Aptos Narrow" w:eastAsia="Aptos Narrow" w:hAnsi="Aptos Narrow" w:cs="Aptos Narrow"/>
          <w:color w:val="000000" w:themeColor="text1"/>
        </w:rPr>
        <w:t>)</w:t>
      </w:r>
    </w:p>
    <w:p w14:paraId="6686A249" w14:textId="66BD9AFC" w:rsidR="1BEC97D7" w:rsidRPr="002A5D04" w:rsidRDefault="1BEC97D7" w:rsidP="00A70C42">
      <w:pPr>
        <w:pStyle w:val="ListParagraph"/>
        <w:numPr>
          <w:ilvl w:val="0"/>
          <w:numId w:val="27"/>
        </w:numPr>
        <w:rPr>
          <w:rFonts w:ascii="Aptos Narrow" w:eastAsia="Aptos Narrow" w:hAnsi="Aptos Narrow" w:cs="Aptos Narrow"/>
          <w:color w:val="000000" w:themeColor="text1"/>
        </w:rPr>
      </w:pPr>
      <w:r w:rsidRPr="002A5D04">
        <w:rPr>
          <w:rFonts w:ascii="Aptos Narrow" w:eastAsia="Aptos Narrow" w:hAnsi="Aptos Narrow" w:cs="Aptos Narrow"/>
          <w:color w:val="000000" w:themeColor="text1"/>
        </w:rPr>
        <w:t xml:space="preserve">Financial &amp; Economic Mechanisms: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biodiversity finance</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blended finance</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green finance</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conservation trust funds</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Payment of ecosystem services</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natural capital accounting</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biodiversity offsets</w:t>
      </w:r>
      <w:r w:rsidR="00A47E43">
        <w:rPr>
          <w:rFonts w:ascii="Aptos Narrow" w:eastAsia="Aptos Narrow" w:hAnsi="Aptos Narrow" w:cs="Aptos Narrow"/>
          <w:color w:val="000000" w:themeColor="text1"/>
        </w:rPr>
        <w:t>")</w:t>
      </w:r>
    </w:p>
    <w:p w14:paraId="282C64DE" w14:textId="05983473" w:rsidR="1BEC97D7" w:rsidRPr="002A5D04" w:rsidRDefault="1BEC97D7" w:rsidP="00A70C42">
      <w:pPr>
        <w:pStyle w:val="ListParagraph"/>
        <w:numPr>
          <w:ilvl w:val="0"/>
          <w:numId w:val="27"/>
        </w:numPr>
        <w:rPr>
          <w:rFonts w:ascii="Aptos Narrow" w:eastAsia="Aptos Narrow" w:hAnsi="Aptos Narrow" w:cs="Aptos Narrow"/>
          <w:color w:val="000000" w:themeColor="text1"/>
        </w:rPr>
      </w:pPr>
      <w:r w:rsidRPr="002A5D04">
        <w:rPr>
          <w:rFonts w:ascii="Aptos Narrow" w:eastAsia="Aptos Narrow" w:hAnsi="Aptos Narrow" w:cs="Aptos Narrow"/>
          <w:color w:val="000000" w:themeColor="text1"/>
        </w:rPr>
        <w:t xml:space="preserve">Legal &amp; Policy Frameworks: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environmental law</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legislation</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statutory framework</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334E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policy instruments</w:t>
      </w:r>
      <w:r w:rsidR="00A334E3">
        <w:rPr>
          <w:rFonts w:ascii="Aptos Narrow" w:eastAsia="Aptos Narrow" w:hAnsi="Aptos Narrow" w:cs="Aptos Narrow"/>
          <w:color w:val="000000" w:themeColor="text1"/>
        </w:rPr>
        <w:t>"</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w:t>
      </w:r>
      <w:r w:rsidR="00D85086">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regulatory mechanisms</w:t>
      </w:r>
      <w:r w:rsidR="00D85086">
        <w:rPr>
          <w:rFonts w:ascii="Aptos Narrow" w:eastAsia="Aptos Narrow" w:hAnsi="Aptos Narrow" w:cs="Aptos Narrow"/>
          <w:color w:val="000000" w:themeColor="text1"/>
        </w:rPr>
        <w:t>"</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SEA</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w:t>
      </w:r>
      <w:r w:rsidR="00D85086">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Environmental Impact Assessment</w:t>
      </w:r>
      <w:r w:rsidR="00D85086">
        <w:rPr>
          <w:rFonts w:ascii="Aptos Narrow" w:eastAsia="Aptos Narrow" w:hAnsi="Aptos Narrow" w:cs="Aptos Narrow"/>
          <w:color w:val="000000" w:themeColor="text1"/>
        </w:rPr>
        <w:t>")</w:t>
      </w:r>
    </w:p>
    <w:p w14:paraId="0ADF314F" w14:textId="5D1455B5" w:rsidR="1BEC97D7" w:rsidRPr="002A5D04" w:rsidRDefault="1BEC97D7" w:rsidP="00A70C42">
      <w:pPr>
        <w:pStyle w:val="ListParagraph"/>
        <w:numPr>
          <w:ilvl w:val="0"/>
          <w:numId w:val="27"/>
        </w:numPr>
        <w:rPr>
          <w:rFonts w:ascii="Aptos Narrow" w:eastAsia="Aptos Narrow" w:hAnsi="Aptos Narrow" w:cs="Aptos Narrow"/>
          <w:color w:val="242424"/>
        </w:rPr>
      </w:pPr>
      <w:r w:rsidRPr="002A5D04">
        <w:rPr>
          <w:rFonts w:ascii="Aptos Narrow" w:eastAsia="Aptos Narrow" w:hAnsi="Aptos Narrow" w:cs="Aptos Narrow"/>
          <w:color w:val="242424"/>
        </w:rPr>
        <w:t xml:space="preserve">Human &amp; Institutional Capacity: </w:t>
      </w:r>
      <w:r w:rsidR="00D85086">
        <w:rPr>
          <w:rFonts w:ascii="Aptos Narrow" w:eastAsia="Aptos Narrow" w:hAnsi="Aptos Narrow" w:cs="Aptos Narrow"/>
          <w:color w:val="242424"/>
        </w:rPr>
        <w:t>("</w:t>
      </w:r>
      <w:r w:rsidRPr="002A5D04">
        <w:rPr>
          <w:rFonts w:ascii="Aptos Narrow" w:eastAsia="Aptos Narrow" w:hAnsi="Aptos Narrow" w:cs="Aptos Narrow"/>
          <w:color w:val="242424"/>
        </w:rPr>
        <w:t>institutional capacity</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technical expertise</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capacity building</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training</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professional development</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institutional strengthening</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workforce development</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education</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pipeline</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diversity and inclusion</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gender inequality</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girl's education</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Indigenous knowledge</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generational knowledge</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institutional memory</w:t>
      </w:r>
      <w:r w:rsidR="00D85086">
        <w:rPr>
          <w:rFonts w:ascii="Aptos Narrow" w:eastAsia="Aptos Narrow" w:hAnsi="Aptos Narrow" w:cs="Aptos Narrow"/>
          <w:color w:val="242424"/>
        </w:rPr>
        <w:t>")</w:t>
      </w:r>
    </w:p>
    <w:p w14:paraId="031D2F60" w14:textId="5455D68C" w:rsidR="1BEC97D7" w:rsidRPr="002A5D04" w:rsidRDefault="1BEC97D7" w:rsidP="00A70C42">
      <w:pPr>
        <w:pStyle w:val="ListParagraph"/>
        <w:numPr>
          <w:ilvl w:val="0"/>
          <w:numId w:val="27"/>
        </w:numPr>
      </w:pPr>
      <w:r w:rsidRPr="002A5D04">
        <w:rPr>
          <w:rFonts w:ascii="Aptos Narrow" w:eastAsia="Aptos Narrow" w:hAnsi="Aptos Narrow" w:cs="Aptos Narrow"/>
          <w:color w:val="242424"/>
        </w:rPr>
        <w:t xml:space="preserve">Data, Knowledge &amp; Decision-Support Systems: </w:t>
      </w:r>
      <w:r w:rsidR="00314E9D">
        <w:rPr>
          <w:rFonts w:ascii="Aptos Narrow" w:eastAsia="Aptos Narrow" w:hAnsi="Aptos Narrow" w:cs="Aptos Narrow"/>
          <w:color w:val="242424"/>
        </w:rPr>
        <w:t>("</w:t>
      </w:r>
      <w:r w:rsidRPr="002A5D04">
        <w:rPr>
          <w:rFonts w:ascii="Aptos Narrow" w:eastAsia="Aptos Narrow" w:hAnsi="Aptos Narrow" w:cs="Aptos Narrow"/>
          <w:color w:val="242424"/>
        </w:rPr>
        <w:t>species distribution maps</w:t>
      </w:r>
      <w:r w:rsidR="00314E9D">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314E9D">
        <w:rPr>
          <w:rFonts w:ascii="Aptos Narrow" w:eastAsia="Aptos Narrow" w:hAnsi="Aptos Narrow" w:cs="Aptos Narrow"/>
          <w:color w:val="242424"/>
        </w:rPr>
        <w:t>"</w:t>
      </w:r>
      <w:r w:rsidRPr="002A5D04">
        <w:rPr>
          <w:rFonts w:ascii="Aptos Narrow" w:eastAsia="Aptos Narrow" w:hAnsi="Aptos Narrow" w:cs="Aptos Narrow"/>
          <w:color w:val="242424"/>
        </w:rPr>
        <w:t>land cover data</w:t>
      </w:r>
      <w:r w:rsidR="00314E9D">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314E9D">
        <w:rPr>
          <w:rFonts w:ascii="Aptos Narrow" w:eastAsia="Aptos Narrow" w:hAnsi="Aptos Narrow" w:cs="Aptos Narrow"/>
          <w:color w:val="242424"/>
        </w:rPr>
        <w:t>"</w:t>
      </w:r>
      <w:r w:rsidRPr="002A5D04">
        <w:rPr>
          <w:rFonts w:ascii="Aptos Narrow" w:eastAsia="Aptos Narrow" w:hAnsi="Aptos Narrow" w:cs="Aptos Narrow"/>
          <w:color w:val="242424"/>
        </w:rPr>
        <w:t>protected area data</w:t>
      </w:r>
      <w:r w:rsidR="00314E9D">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314E9D">
        <w:rPr>
          <w:rFonts w:ascii="Aptos Narrow" w:eastAsia="Aptos Narrow" w:hAnsi="Aptos Narrow" w:cs="Aptos Narrow"/>
          <w:color w:val="242424"/>
        </w:rPr>
        <w:t>"</w:t>
      </w:r>
      <w:r w:rsidRPr="002A5D04">
        <w:rPr>
          <w:rFonts w:ascii="Aptos Narrow" w:eastAsia="Aptos Narrow" w:hAnsi="Aptos Narrow" w:cs="Aptos Narrow"/>
          <w:color w:val="242424"/>
        </w:rPr>
        <w:t>monitoring and evaluation</w:t>
      </w:r>
      <w:r w:rsidR="00314E9D">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314E9D">
        <w:rPr>
          <w:rFonts w:ascii="Aptos Narrow" w:eastAsia="Aptos Narrow" w:hAnsi="Aptos Narrow" w:cs="Aptos Narrow"/>
          <w:color w:val="242424"/>
        </w:rPr>
        <w:t>"</w:t>
      </w:r>
      <w:r w:rsidRPr="002A5D04">
        <w:rPr>
          <w:rFonts w:ascii="Aptos Narrow" w:eastAsia="Aptos Narrow" w:hAnsi="Aptos Narrow" w:cs="Aptos Narrow"/>
          <w:color w:val="242424"/>
        </w:rPr>
        <w:t>decision-support tools</w:t>
      </w:r>
      <w:r w:rsidR="00314E9D">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314E9D">
        <w:rPr>
          <w:rFonts w:ascii="Aptos Narrow" w:eastAsia="Aptos Narrow" w:hAnsi="Aptos Narrow" w:cs="Aptos Narrow"/>
          <w:color w:val="242424"/>
        </w:rPr>
        <w:t>"</w:t>
      </w:r>
      <w:r w:rsidRPr="002A5D04">
        <w:rPr>
          <w:rFonts w:ascii="Aptos Narrow" w:eastAsia="Aptos Narrow" w:hAnsi="Aptos Narrow" w:cs="Aptos Narrow"/>
          <w:color w:val="242424"/>
        </w:rPr>
        <w:t>ecological model</w:t>
      </w:r>
      <w:r w:rsidR="00314E9D">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scenario planning and analysis</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systematic conservation planning and model</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systematic conservation planning tools</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biodiversity targets</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science communication</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science-practice gap</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participatory mapping and model</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Indigenous knowledge</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knowledge co-production</w:t>
      </w:r>
      <w:r w:rsidR="004C07A4">
        <w:rPr>
          <w:rFonts w:ascii="Aptos Narrow" w:eastAsia="Aptos Narrow" w:hAnsi="Aptos Narrow" w:cs="Aptos Narrow"/>
          <w:color w:val="242424"/>
        </w:rPr>
        <w:t>"</w:t>
      </w:r>
      <w:r w:rsidRPr="002A5D04">
        <w:rPr>
          <w:rFonts w:ascii="Aptos Narrow" w:eastAsia="Aptos Narrow" w:hAnsi="Aptos Narrow" w:cs="Aptos Narrow"/>
          <w:color w:val="242424"/>
        </w:rPr>
        <w:t xml:space="preserve"> </w:t>
      </w:r>
      <w:r w:rsidR="00A47E43">
        <w:rPr>
          <w:rFonts w:ascii="Aptos Narrow" w:eastAsia="Aptos Narrow" w:hAnsi="Aptos Narrow" w:cs="Aptos Narrow"/>
          <w:color w:val="242424"/>
        </w:rPr>
        <w:t>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scenario narratives</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evidence bridge</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boundary spanner and organization</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early adopter</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t>knowledge and data management</w:t>
      </w:r>
      <w:r w:rsidR="004C07A4">
        <w:t>"</w:t>
      </w:r>
      <w:r w:rsidR="00A47E43">
        <w:t xml:space="preserve"> OR</w:t>
      </w:r>
      <w:r w:rsidRPr="002A5D04">
        <w:t xml:space="preserve"> </w:t>
      </w:r>
      <w:r w:rsidR="004C07A4">
        <w:t>"</w:t>
      </w:r>
      <w:r w:rsidRPr="002A5D04">
        <w:t>spatial data infrastructure</w:t>
      </w:r>
      <w:r w:rsidR="004C07A4">
        <w:t>"</w:t>
      </w:r>
      <w:r w:rsidR="00A47E43">
        <w:t xml:space="preserve"> OR</w:t>
      </w:r>
      <w:r w:rsidRPr="002A5D04">
        <w:t xml:space="preserve"> </w:t>
      </w:r>
      <w:r w:rsidR="004C07A4">
        <w:t>"</w:t>
      </w:r>
      <w:r w:rsidRPr="002A5D04">
        <w:t>CARE principles</w:t>
      </w:r>
      <w:r w:rsidR="004C07A4">
        <w:t>"</w:t>
      </w:r>
      <w:r w:rsidR="00A47E43">
        <w:t xml:space="preserve"> OR</w:t>
      </w:r>
      <w:r w:rsidRPr="002A5D04">
        <w:t xml:space="preserve"> </w:t>
      </w:r>
      <w:r w:rsidR="004C07A4">
        <w:t>"</w:t>
      </w:r>
      <w:r w:rsidRPr="002A5D04">
        <w:t>FAIR principles</w:t>
      </w:r>
      <w:r w:rsidR="004C07A4">
        <w:t>"</w:t>
      </w:r>
      <w:r w:rsidR="00A47E43">
        <w:t xml:space="preserve"> OR</w:t>
      </w:r>
      <w:r w:rsidRPr="002A5D04">
        <w:t xml:space="preserve"> </w:t>
      </w:r>
      <w:r w:rsidR="004C07A4">
        <w:t>"</w:t>
      </w:r>
      <w:r w:rsidRPr="002A5D04">
        <w:t>open science</w:t>
      </w:r>
      <w:r w:rsidR="004C07A4">
        <w:t>"</w:t>
      </w:r>
      <w:r w:rsidR="00A47E43">
        <w:t xml:space="preserve"> OR</w:t>
      </w:r>
      <w:r w:rsidRPr="002A5D04">
        <w:t xml:space="preserve"> </w:t>
      </w:r>
      <w:r w:rsidR="004C07A4">
        <w:t>"</w:t>
      </w:r>
      <w:r w:rsidRPr="002A5D04">
        <w:t>information delivery</w:t>
      </w:r>
      <w:r w:rsidR="004C07A4">
        <w:t>"</w:t>
      </w:r>
      <w:r w:rsidR="00A47E43">
        <w:t xml:space="preserve"> OR</w:t>
      </w:r>
      <w:r w:rsidRPr="002A5D04">
        <w:t xml:space="preserve"> </w:t>
      </w:r>
      <w:r w:rsidR="004C07A4">
        <w:t>"</w:t>
      </w:r>
      <w:r w:rsidRPr="002A5D04">
        <w:t>data standards</w:t>
      </w:r>
      <w:r w:rsidR="004C07A4">
        <w:t>"</w:t>
      </w:r>
      <w:r w:rsidR="00A47E43">
        <w:t xml:space="preserve"> OR</w:t>
      </w:r>
      <w:r w:rsidRPr="002A5D04">
        <w:t xml:space="preserve"> metadata</w:t>
      </w:r>
      <w:r w:rsidR="00A47E43">
        <w:t xml:space="preserve"> OR</w:t>
      </w:r>
      <w:r w:rsidRPr="002A5D04">
        <w:t xml:space="preserve"> </w:t>
      </w:r>
      <w:r w:rsidR="004C07A4">
        <w:t>"</w:t>
      </w:r>
      <w:r w:rsidRPr="002A5D04">
        <w:t>data stewardship</w:t>
      </w:r>
      <w:r w:rsidR="004C07A4">
        <w:t>"</w:t>
      </w:r>
      <w:r w:rsidR="00A47E43">
        <w:t xml:space="preserve"> OR</w:t>
      </w:r>
      <w:r w:rsidRPr="002A5D04">
        <w:t xml:space="preserve"> </w:t>
      </w:r>
      <w:r w:rsidR="004C07A4">
        <w:t>"</w:t>
      </w:r>
      <w:r w:rsidRPr="002A5D04">
        <w:t>data management plan</w:t>
      </w:r>
      <w:r w:rsidR="004C07A4">
        <w:t>"</w:t>
      </w:r>
      <w:r w:rsidR="00A47E43">
        <w:t xml:space="preserve"> OR</w:t>
      </w:r>
      <w:r w:rsidRPr="002A5D04">
        <w:t xml:space="preserve"> </w:t>
      </w:r>
      <w:r w:rsidR="004C07A4">
        <w:t>"</w:t>
      </w:r>
      <w:r w:rsidRPr="002A5D04">
        <w:t>data sharing agreement</w:t>
      </w:r>
      <w:r w:rsidR="004C07A4">
        <w:t>"</w:t>
      </w:r>
      <w:r w:rsidR="00A47E43">
        <w:t xml:space="preserve"> OR</w:t>
      </w:r>
      <w:r w:rsidRPr="002A5D04">
        <w:t xml:space="preserve"> </w:t>
      </w:r>
      <w:r w:rsidR="004C07A4">
        <w:t>"</w:t>
      </w:r>
      <w:r w:rsidRPr="002A5D04">
        <w:t>data archive</w:t>
      </w:r>
      <w:r w:rsidR="004C07A4">
        <w:t>"</w:t>
      </w:r>
      <w:r w:rsidR="00A47E43">
        <w:t xml:space="preserve"> OR</w:t>
      </w:r>
      <w:r w:rsidRPr="002A5D04">
        <w:t xml:space="preserve"> </w:t>
      </w:r>
      <w:r w:rsidR="004C07A4">
        <w:t>"</w:t>
      </w:r>
      <w:r w:rsidRPr="002A5D04">
        <w:t>data repository</w:t>
      </w:r>
      <w:r w:rsidR="004C07A4">
        <w:t>"</w:t>
      </w:r>
      <w:r w:rsidR="00A47E43">
        <w:t xml:space="preserve"> OR</w:t>
      </w:r>
      <w:r w:rsidRPr="002A5D04">
        <w:t xml:space="preserve"> </w:t>
      </w:r>
      <w:r w:rsidR="004C07A4">
        <w:t>"</w:t>
      </w:r>
      <w:r w:rsidRPr="002A5D04">
        <w:t>quality assurance</w:t>
      </w:r>
      <w:r w:rsidR="004C07A4">
        <w:t>" OR "</w:t>
      </w:r>
      <w:r w:rsidRPr="002A5D04">
        <w:t>quality control</w:t>
      </w:r>
      <w:r w:rsidR="004C07A4">
        <w:t>"</w:t>
      </w:r>
      <w:r w:rsidR="00A47E43">
        <w:t xml:space="preserve"> OR</w:t>
      </w:r>
      <w:r w:rsidRPr="002A5D04">
        <w:t xml:space="preserve"> </w:t>
      </w:r>
      <w:r w:rsidR="004C07A4">
        <w:t>"</w:t>
      </w:r>
      <w:r w:rsidRPr="002A5D04">
        <w:t>data structure</w:t>
      </w:r>
      <w:r w:rsidR="004C07A4">
        <w:t>")</w:t>
      </w:r>
    </w:p>
    <w:p w14:paraId="2517CCF0" w14:textId="0D9321FB" w:rsidR="1BEC97D7" w:rsidRPr="002A5D04" w:rsidRDefault="1BEC97D7" w:rsidP="00A70C42">
      <w:pPr>
        <w:pStyle w:val="ListParagraph"/>
        <w:numPr>
          <w:ilvl w:val="0"/>
          <w:numId w:val="27"/>
        </w:numPr>
      </w:pPr>
      <w:commentRangeStart w:id="208"/>
      <w:r w:rsidRPr="002A5D04">
        <w:t>Ecologic</w:t>
      </w:r>
      <w:commentRangeEnd w:id="208"/>
      <w:r w:rsidR="00604432">
        <w:rPr>
          <w:rStyle w:val="CommentReference"/>
        </w:rPr>
        <w:commentReference w:id="208"/>
      </w:r>
      <w:r w:rsidRPr="002A5D04">
        <w:t xml:space="preserve">al &amp; Spatial Planning: </w:t>
      </w:r>
      <w:r w:rsidR="00F418CB">
        <w:t>("</w:t>
      </w:r>
      <w:r w:rsidRPr="002A5D04">
        <w:t>spatial planning</w:t>
      </w:r>
      <w:r w:rsidR="00F418CB">
        <w:t>" OR</w:t>
      </w:r>
      <w:r w:rsidRPr="002A5D04">
        <w:t xml:space="preserve"> </w:t>
      </w:r>
      <w:r w:rsidR="00F418CB">
        <w:t>"</w:t>
      </w:r>
      <w:r w:rsidRPr="002A5D04">
        <w:t>landscape governance</w:t>
      </w:r>
      <w:r w:rsidR="00F418CB">
        <w:t>"</w:t>
      </w:r>
      <w:r w:rsidR="00A47E43">
        <w:t xml:space="preserve"> OR</w:t>
      </w:r>
      <w:r w:rsidRPr="002A5D04">
        <w:t xml:space="preserve"> </w:t>
      </w:r>
      <w:r w:rsidR="00F418CB">
        <w:t>"</w:t>
      </w:r>
      <w:r w:rsidRPr="002A5D04">
        <w:t>territorial integration</w:t>
      </w:r>
      <w:r w:rsidR="00F418CB">
        <w:t>"</w:t>
      </w:r>
      <w:r w:rsidR="00A47E43">
        <w:t xml:space="preserve"> OR</w:t>
      </w:r>
      <w:r w:rsidRPr="002A5D04">
        <w:t xml:space="preserve"> </w:t>
      </w:r>
      <w:r w:rsidR="00F418CB">
        <w:t>"</w:t>
      </w:r>
      <w:r w:rsidRPr="002A5D04">
        <w:t>land-use planning</w:t>
      </w:r>
      <w:r w:rsidR="00F418CB">
        <w:t>"</w:t>
      </w:r>
      <w:r w:rsidR="00A47E43">
        <w:t xml:space="preserve"> OR</w:t>
      </w:r>
      <w:r w:rsidRPr="002A5D04">
        <w:t xml:space="preserve"> </w:t>
      </w:r>
      <w:r w:rsidR="00F418CB">
        <w:t>"</w:t>
      </w:r>
      <w:r w:rsidRPr="002A5D04">
        <w:t>ecological connectivity</w:t>
      </w:r>
      <w:r w:rsidR="00F418CB">
        <w:t>"</w:t>
      </w:r>
      <w:r w:rsidR="00A47E43">
        <w:t xml:space="preserve"> OR</w:t>
      </w:r>
      <w:r w:rsidRPr="002A5D04">
        <w:t xml:space="preserve"> </w:t>
      </w:r>
      <w:r w:rsidR="00F418CB">
        <w:t>"</w:t>
      </w:r>
      <w:r w:rsidRPr="002A5D04">
        <w:t>ecological networks</w:t>
      </w:r>
      <w:r w:rsidR="00F418CB">
        <w:t>"</w:t>
      </w:r>
      <w:r w:rsidR="00A47E43">
        <w:t xml:space="preserve"> OR</w:t>
      </w:r>
      <w:r w:rsidRPr="002A5D04">
        <w:t xml:space="preserve"> </w:t>
      </w:r>
      <w:r w:rsidR="00F418CB">
        <w:t>"</w:t>
      </w:r>
      <w:r w:rsidRPr="002A5D04">
        <w:t>ecological corridors</w:t>
      </w:r>
      <w:r w:rsidR="00F418CB">
        <w:t>"</w:t>
      </w:r>
      <w:r w:rsidR="00A47E43">
        <w:t xml:space="preserve"> OR</w:t>
      </w:r>
      <w:r w:rsidRPr="002A5D04">
        <w:t xml:space="preserve"> </w:t>
      </w:r>
      <w:r w:rsidR="00F418CB">
        <w:t>"</w:t>
      </w:r>
      <w:r w:rsidRPr="002A5D04">
        <w:t>green infrastructure</w:t>
      </w:r>
      <w:r w:rsidR="00F418CB">
        <w:t>"</w:t>
      </w:r>
      <w:r w:rsidR="00A47E43">
        <w:t xml:space="preserve"> OR</w:t>
      </w:r>
      <w:r w:rsidRPr="002A5D04">
        <w:t xml:space="preserve"> </w:t>
      </w:r>
      <w:r w:rsidR="00F418CB">
        <w:t>"</w:t>
      </w:r>
      <w:r w:rsidRPr="002A5D04">
        <w:t>nature-based Strategic spatial planning</w:t>
      </w:r>
      <w:r w:rsidR="00604432">
        <w:t xml:space="preserve"> </w:t>
      </w:r>
      <w:r w:rsidRPr="002A5D04">
        <w:t>solutions</w:t>
      </w:r>
      <w:r w:rsidR="00604432">
        <w:t>"</w:t>
      </w:r>
      <w:r w:rsidR="00A47E43">
        <w:t xml:space="preserve"> OR</w:t>
      </w:r>
      <w:r w:rsidRPr="002A5D04">
        <w:t xml:space="preserve"> </w:t>
      </w:r>
      <w:r w:rsidR="00604432">
        <w:t>"</w:t>
      </w:r>
      <w:r w:rsidRPr="002A5D04">
        <w:t>restoration planning</w:t>
      </w:r>
      <w:r w:rsidR="00604432">
        <w:t>"</w:t>
      </w:r>
      <w:r w:rsidR="00A47E43">
        <w:t xml:space="preserve"> OR</w:t>
      </w:r>
      <w:r w:rsidRPr="002A5D04">
        <w:t xml:space="preserve"> </w:t>
      </w:r>
      <w:r w:rsidR="00604432">
        <w:t>"</w:t>
      </w:r>
      <w:r w:rsidRPr="002A5D04">
        <w:t>blue infrastructure</w:t>
      </w:r>
      <w:r w:rsidR="00604432">
        <w:t>"</w:t>
      </w:r>
      <w:r w:rsidR="00A47E43">
        <w:t xml:space="preserve"> OR</w:t>
      </w:r>
      <w:r w:rsidRPr="002A5D04">
        <w:t xml:space="preserve"> </w:t>
      </w:r>
      <w:r w:rsidR="00604432">
        <w:t>"</w:t>
      </w:r>
      <w:r w:rsidRPr="002A5D04">
        <w:t>blue-green infrastructure</w:t>
      </w:r>
      <w:r w:rsidR="00604432">
        <w:t>"</w:t>
      </w:r>
      <w:r w:rsidR="00A47E43">
        <w:t xml:space="preserve"> OR</w:t>
      </w:r>
      <w:r w:rsidRPr="002A5D04">
        <w:t xml:space="preserve"> </w:t>
      </w:r>
      <w:r w:rsidR="00604432">
        <w:t>"</w:t>
      </w:r>
      <w:r w:rsidRPr="002A5D04">
        <w:t>spatial decision-making</w:t>
      </w:r>
      <w:r w:rsidR="00604432">
        <w:t>"</w:t>
      </w:r>
      <w:r w:rsidR="00A47E43">
        <w:t xml:space="preserve"> OR</w:t>
      </w:r>
      <w:r w:rsidR="00604432">
        <w:t xml:space="preserve"> "</w:t>
      </w:r>
      <w:r w:rsidRPr="002A5D04">
        <w:t>strategic spatial planning</w:t>
      </w:r>
      <w:r w:rsidR="00604432">
        <w:t>")</w:t>
      </w:r>
    </w:p>
    <w:p w14:paraId="1712FFB7" w14:textId="3C91E372" w:rsidR="1BEC97D7" w:rsidRPr="002A5D04" w:rsidRDefault="1BEC97D7" w:rsidP="00A70C42">
      <w:pPr>
        <w:pStyle w:val="ListParagraph"/>
        <w:numPr>
          <w:ilvl w:val="0"/>
          <w:numId w:val="27"/>
        </w:numPr>
      </w:pPr>
      <w:r w:rsidRPr="002A5D04">
        <w:t xml:space="preserve">Cross-Cutting Process Enablers: </w:t>
      </w:r>
      <w:r w:rsidR="00604432">
        <w:t>("</w:t>
      </w:r>
      <w:r w:rsidRPr="002A5D04">
        <w:t>adaptive management</w:t>
      </w:r>
      <w:r w:rsidR="00604432">
        <w:t>"</w:t>
      </w:r>
      <w:r w:rsidR="00A47E43">
        <w:t xml:space="preserve"> OR</w:t>
      </w:r>
      <w:r w:rsidRPr="002A5D04">
        <w:t xml:space="preserve"> </w:t>
      </w:r>
      <w:r w:rsidR="00604432">
        <w:t>"</w:t>
      </w:r>
      <w:r w:rsidRPr="002A5D04">
        <w:t>feedback mechanisms</w:t>
      </w:r>
      <w:r w:rsidR="00604432">
        <w:t>"</w:t>
      </w:r>
      <w:r w:rsidR="00A47E43">
        <w:t xml:space="preserve"> OR</w:t>
      </w:r>
      <w:r w:rsidRPr="002A5D04">
        <w:t xml:space="preserve"> </w:t>
      </w:r>
      <w:r w:rsidR="00604432">
        <w:t>"</w:t>
      </w:r>
      <w:r w:rsidRPr="002A5D04">
        <w:t>monitoring and learning</w:t>
      </w:r>
      <w:r w:rsidR="00604432">
        <w:t>"</w:t>
      </w:r>
      <w:r w:rsidR="00A47E43">
        <w:t xml:space="preserve"> OR</w:t>
      </w:r>
      <w:r w:rsidRPr="002A5D04">
        <w:t xml:space="preserve"> </w:t>
      </w:r>
      <w:r w:rsidR="00604432">
        <w:t>"</w:t>
      </w:r>
      <w:r w:rsidRPr="002A5D04">
        <w:t>institutional innovation</w:t>
      </w:r>
      <w:r w:rsidR="00604432">
        <w:t>"</w:t>
      </w:r>
      <w:r w:rsidR="00A47E43">
        <w:t xml:space="preserve"> OR</w:t>
      </w:r>
      <w:r w:rsidRPr="002A5D04">
        <w:t xml:space="preserve"> </w:t>
      </w:r>
      <w:r w:rsidR="00604432">
        <w:t>"</w:t>
      </w:r>
      <w:r w:rsidRPr="002A5D04">
        <w:t>continuous improvement</w:t>
      </w:r>
      <w:r w:rsidR="00604432">
        <w:t>")</w:t>
      </w:r>
    </w:p>
    <w:p w14:paraId="00000036" w14:textId="77777777" w:rsidR="005275FA" w:rsidRPr="002A5D04" w:rsidRDefault="005275FA">
      <w:pPr>
        <w:rPr>
          <w:rFonts w:ascii="Times New Roman" w:eastAsia="Times New Roman" w:hAnsi="Times New Roman" w:cs="Times New Roman"/>
          <w:b/>
          <w:sz w:val="24"/>
          <w:szCs w:val="24"/>
        </w:rPr>
      </w:pPr>
    </w:p>
    <w:p w14:paraId="00000037" w14:textId="77777777"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b/>
          <w:sz w:val="24"/>
          <w:szCs w:val="24"/>
        </w:rPr>
        <w:t>Expected output-Ch6</w:t>
      </w:r>
      <w:r w:rsidRPr="002A5D04">
        <w:rPr>
          <w:rFonts w:ascii="Times New Roman" w:eastAsia="Times New Roman" w:hAnsi="Times New Roman" w:cs="Times New Roman"/>
          <w:sz w:val="24"/>
          <w:szCs w:val="24"/>
        </w:rPr>
        <w:t>: a list of papers that relate broadly to enabling environment</w:t>
      </w:r>
      <w:r w:rsidRPr="002A5D04">
        <w:rPr>
          <w:rFonts w:ascii="Times New Roman" w:eastAsia="Times New Roman" w:hAnsi="Times New Roman" w:cs="Times New Roman"/>
          <w:b/>
          <w:sz w:val="24"/>
          <w:szCs w:val="24"/>
        </w:rPr>
        <w:t xml:space="preserve"> AND </w:t>
      </w:r>
      <w:r w:rsidRPr="002A5D04">
        <w:rPr>
          <w:rFonts w:ascii="Times New Roman" w:eastAsia="Times New Roman" w:hAnsi="Times New Roman" w:cs="Times New Roman"/>
          <w:sz w:val="24"/>
          <w:szCs w:val="24"/>
        </w:rPr>
        <w:t xml:space="preserve">biodiversity-inclusive spatial planning and ecological connectivity =&gt; nº hits </w:t>
      </w:r>
    </w:p>
    <w:p w14:paraId="00000038" w14:textId="77777777" w:rsidR="005275FA" w:rsidRPr="002A5D04" w:rsidRDefault="005275FA">
      <w:pPr>
        <w:ind w:left="720"/>
        <w:rPr>
          <w:rFonts w:ascii="Times New Roman" w:eastAsia="Times New Roman" w:hAnsi="Times New Roman" w:cs="Times New Roman"/>
          <w:b/>
          <w:sz w:val="24"/>
          <w:szCs w:val="24"/>
        </w:rPr>
      </w:pPr>
    </w:p>
    <w:p w14:paraId="00000039" w14:textId="77777777" w:rsidR="005275FA" w:rsidRPr="002A5D04" w:rsidRDefault="005275FA">
      <w:pPr>
        <w:rPr>
          <w:rFonts w:ascii="Times New Roman" w:eastAsia="Times New Roman" w:hAnsi="Times New Roman" w:cs="Times New Roman"/>
          <w:sz w:val="24"/>
          <w:szCs w:val="24"/>
        </w:rPr>
      </w:pPr>
    </w:p>
    <w:p w14:paraId="0000003A" w14:textId="77777777" w:rsidR="005275FA" w:rsidRPr="002A5D04" w:rsidRDefault="00E6721E">
      <w:pPr>
        <w:spacing w:after="200"/>
        <w:rPr>
          <w:rFonts w:ascii="Times New Roman" w:eastAsia="Times New Roman" w:hAnsi="Times New Roman" w:cs="Times New Roman"/>
          <w:b/>
          <w:sz w:val="24"/>
          <w:szCs w:val="24"/>
          <w:highlight w:val="cyan"/>
        </w:rPr>
      </w:pPr>
      <w:commentRangeStart w:id="209"/>
      <w:r w:rsidRPr="002A5D04">
        <w:rPr>
          <w:rFonts w:ascii="Times New Roman" w:eastAsia="Times New Roman" w:hAnsi="Times New Roman" w:cs="Times New Roman"/>
          <w:b/>
          <w:sz w:val="24"/>
          <w:szCs w:val="24"/>
          <w:highlight w:val="cyan"/>
        </w:rPr>
        <w:t xml:space="preserve">R2. Screen for papers </w:t>
      </w:r>
      <w:r w:rsidRPr="002A5D04">
        <w:rPr>
          <w:rFonts w:ascii="Times New Roman" w:eastAsia="Times New Roman" w:hAnsi="Times New Roman" w:cs="Times New Roman"/>
          <w:b/>
          <w:sz w:val="24"/>
          <w:szCs w:val="24"/>
          <w:highlight w:val="cyan"/>
          <w:u w:val="single"/>
        </w:rPr>
        <w:t xml:space="preserve">with concrete examples </w:t>
      </w:r>
      <w:r w:rsidRPr="002A5D04">
        <w:rPr>
          <w:rFonts w:ascii="Times New Roman" w:eastAsia="Times New Roman" w:hAnsi="Times New Roman" w:cs="Times New Roman"/>
          <w:b/>
          <w:sz w:val="24"/>
          <w:szCs w:val="24"/>
          <w:highlight w:val="cyan"/>
        </w:rPr>
        <w:t>(e.g. case-studies, “example*”) for the chapters which will look for empirical examples/cases from the literature</w:t>
      </w:r>
      <w:commentRangeEnd w:id="209"/>
      <w:r w:rsidRPr="002A5D04">
        <w:rPr>
          <w:rStyle w:val="CommentReference"/>
          <w:rFonts w:ascii="Times New Roman" w:eastAsia="Times New Roman" w:hAnsi="Times New Roman" w:cs="Times New Roman"/>
          <w:b/>
          <w:sz w:val="24"/>
          <w:szCs w:val="24"/>
          <w:highlight w:val="cyan"/>
        </w:rPr>
        <w:commentReference w:id="209"/>
      </w:r>
    </w:p>
    <w:p w14:paraId="0000003B" w14:textId="77777777" w:rsidR="005275FA" w:rsidRPr="002A5D04" w:rsidRDefault="00E6721E">
      <w:pPr>
        <w:numPr>
          <w:ilvl w:val="0"/>
          <w:numId w:val="25"/>
        </w:numPr>
        <w:rPr>
          <w:rFonts w:ascii="Times New Roman" w:eastAsia="Times New Roman" w:hAnsi="Times New Roman" w:cs="Times New Roman"/>
          <w:b/>
          <w:sz w:val="24"/>
          <w:szCs w:val="24"/>
        </w:rPr>
      </w:pPr>
      <w:r w:rsidRPr="002A5D04">
        <w:rPr>
          <w:rFonts w:ascii="Times New Roman" w:eastAsia="Times New Roman" w:hAnsi="Times New Roman" w:cs="Times New Roman"/>
          <w:sz w:val="24"/>
          <w:szCs w:val="24"/>
        </w:rPr>
        <w:t>In abstracts, title, keywords</w:t>
      </w:r>
    </w:p>
    <w:p w14:paraId="0000003C" w14:textId="31FC34A7" w:rsidR="005275FA" w:rsidRPr="002A5D04" w:rsidRDefault="00E6721E">
      <w:pPr>
        <w:numPr>
          <w:ilvl w:val="0"/>
          <w:numId w:val="25"/>
        </w:numPr>
        <w:rPr>
          <w:rFonts w:ascii="Times New Roman" w:eastAsia="Times New Roman" w:hAnsi="Times New Roman" w:cs="Times New Roman"/>
          <w:b/>
          <w:sz w:val="24"/>
          <w:szCs w:val="24"/>
        </w:rPr>
      </w:pPr>
      <w:r w:rsidRPr="002A5D04">
        <w:rPr>
          <w:rFonts w:ascii="Times New Roman" w:eastAsia="Times New Roman" w:hAnsi="Times New Roman" w:cs="Times New Roman"/>
          <w:sz w:val="24"/>
          <w:szCs w:val="24"/>
        </w:rPr>
        <w:t xml:space="preserve">Search criteria: (“case stud*” </w:t>
      </w:r>
      <w:r w:rsidR="0091457F"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“case” </w:t>
      </w:r>
      <w:r w:rsidR="0091457F"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“study area*” </w:t>
      </w:r>
      <w:r w:rsidR="0091457F"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“example*” </w:t>
      </w:r>
      <w:r w:rsidR="0091457F"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“evaluation” </w:t>
      </w:r>
      <w:r w:rsidR="0091457F"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“concrete” </w:t>
      </w:r>
      <w:r w:rsidR="0091457F"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“empirical”, </w:t>
      </w:r>
      <w:r w:rsidR="0091457F"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“practical” OR “initiative*”)</w:t>
      </w:r>
    </w:p>
    <w:p w14:paraId="0000003D" w14:textId="77777777" w:rsidR="005275FA" w:rsidRPr="002A5D04" w:rsidRDefault="005275FA">
      <w:pPr>
        <w:rPr>
          <w:rFonts w:ascii="Times New Roman" w:eastAsia="Times New Roman" w:hAnsi="Times New Roman" w:cs="Times New Roman"/>
          <w:sz w:val="24"/>
          <w:szCs w:val="24"/>
        </w:rPr>
      </w:pPr>
    </w:p>
    <w:p w14:paraId="133F82A1" w14:textId="7475B9A2" w:rsidR="000906D7" w:rsidRPr="002A5D04" w:rsidRDefault="6E0156E4" w:rsidP="000906D7">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highlight w:val="yellow"/>
        </w:rPr>
        <w:t xml:space="preserve">Ch6 is also looking for case studies/examples, so please run the search by </w:t>
      </w:r>
      <w:r w:rsidR="69E547EC" w:rsidRPr="002A5D04">
        <w:rPr>
          <w:rFonts w:ascii="Times New Roman" w:eastAsia="Times New Roman" w:hAnsi="Times New Roman" w:cs="Times New Roman"/>
          <w:sz w:val="24"/>
          <w:szCs w:val="24"/>
          <w:highlight w:val="yellow"/>
        </w:rPr>
        <w:t>combining</w:t>
      </w:r>
      <w:r w:rsidRPr="002A5D04">
        <w:rPr>
          <w:rFonts w:ascii="Times New Roman" w:eastAsia="Times New Roman" w:hAnsi="Times New Roman" w:cs="Times New Roman"/>
          <w:sz w:val="24"/>
          <w:szCs w:val="24"/>
          <w:highlight w:val="yellow"/>
        </w:rPr>
        <w:t xml:space="preserve"> our Ch6 keywords with this R2.</w:t>
      </w:r>
    </w:p>
    <w:p w14:paraId="00000040" w14:textId="3824F6A3" w:rsidR="005275FA" w:rsidRPr="002A5D04" w:rsidRDefault="005275FA">
      <w:pPr>
        <w:spacing w:after="200"/>
        <w:rPr>
          <w:rFonts w:ascii="Times New Roman" w:eastAsia="Times New Roman" w:hAnsi="Times New Roman" w:cs="Times New Roman"/>
          <w:b/>
          <w:sz w:val="24"/>
          <w:szCs w:val="24"/>
        </w:rPr>
      </w:pPr>
    </w:p>
    <w:p w14:paraId="00000041" w14:textId="77777777" w:rsidR="005275FA" w:rsidRPr="002A5D04" w:rsidRDefault="00E6721E">
      <w:pPr>
        <w:spacing w:after="20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Key references for spatial planning</w:t>
      </w:r>
    </w:p>
    <w:p w14:paraId="00000042" w14:textId="77777777" w:rsidR="005275FA" w:rsidRPr="002A5D04" w:rsidRDefault="00E6721E">
      <w:pPr>
        <w:spacing w:after="200"/>
        <w:rPr>
          <w:rFonts w:ascii="Times New Roman" w:eastAsia="Times New Roman" w:hAnsi="Times New Roman" w:cs="Times New Roman"/>
          <w:sz w:val="24"/>
          <w:szCs w:val="24"/>
        </w:rPr>
      </w:pPr>
      <w:r w:rsidRPr="00B75282">
        <w:rPr>
          <w:rFonts w:ascii="Times New Roman" w:eastAsia="Times New Roman" w:hAnsi="Times New Roman" w:cs="Times New Roman"/>
          <w:sz w:val="24"/>
          <w:szCs w:val="24"/>
          <w:lang w:val="en-US"/>
          <w:rPrChange w:id="210" w:author="Rainer Krug" w:date="2025-10-17T13:03:00Z" w16du:dateUtc="2025-10-17T11:03:00Z">
            <w:rPr>
              <w:rFonts w:ascii="Times New Roman" w:eastAsia="Times New Roman" w:hAnsi="Times New Roman" w:cs="Times New Roman"/>
              <w:sz w:val="24"/>
              <w:szCs w:val="24"/>
              <w:lang w:val="de-CH"/>
            </w:rPr>
          </w:rPrChange>
        </w:rPr>
        <w:t xml:space="preserve">Albert, C., Fürst, C., Ring, I., Sandström, C., 2020. </w:t>
      </w:r>
      <w:r w:rsidRPr="002A5D04">
        <w:rPr>
          <w:rFonts w:ascii="Times New Roman" w:eastAsia="Times New Roman" w:hAnsi="Times New Roman" w:cs="Times New Roman"/>
          <w:sz w:val="24"/>
          <w:szCs w:val="24"/>
        </w:rPr>
        <w:t xml:space="preserve">Research note: Spatial planning in Europe and Central Asia – Enhancing the consideration of biodiversity and ecosystem </w:t>
      </w:r>
      <w:proofErr w:type="spellStart"/>
      <w:proofErr w:type="gramStart"/>
      <w:r w:rsidRPr="002A5D04">
        <w:rPr>
          <w:rFonts w:ascii="Times New Roman" w:eastAsia="Times New Roman" w:hAnsi="Times New Roman" w:cs="Times New Roman"/>
          <w:sz w:val="24"/>
          <w:szCs w:val="24"/>
        </w:rPr>
        <w:t>services.Landscape</w:t>
      </w:r>
      <w:proofErr w:type="spellEnd"/>
      <w:proofErr w:type="gramEnd"/>
      <w:r w:rsidRPr="002A5D04">
        <w:rPr>
          <w:rFonts w:ascii="Times New Roman" w:eastAsia="Times New Roman" w:hAnsi="Times New Roman" w:cs="Times New Roman"/>
          <w:sz w:val="24"/>
          <w:szCs w:val="24"/>
        </w:rPr>
        <w:t xml:space="preserve"> and Urban Planning 196, 103741. https://doi.org/10.1016/j.landurbplan.2019.103741</w:t>
      </w:r>
    </w:p>
    <w:p w14:paraId="00000043"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Brodie, J.F., Deith, M.C.M., Burns, P. et al. The contribution of other effective area-based conservation measures (OECMs) to protecting global biodiversity. Nat Commun 16, 7886 (2025). https://doi.org/10.1038/s41467-025-63205-8</w:t>
      </w:r>
    </w:p>
    <w:p w14:paraId="00000044" w14:textId="77777777" w:rsidR="005275FA" w:rsidRPr="002A5D04" w:rsidRDefault="00E6721E">
      <w:pPr>
        <w:spacing w:after="200"/>
        <w:rPr>
          <w:rFonts w:ascii="Times New Roman" w:eastAsia="Times New Roman" w:hAnsi="Times New Roman" w:cs="Times New Roman"/>
          <w:sz w:val="24"/>
          <w:szCs w:val="24"/>
        </w:rPr>
      </w:pPr>
      <w:proofErr w:type="spellStart"/>
      <w:r w:rsidRPr="002A5D04">
        <w:rPr>
          <w:rFonts w:ascii="Times New Roman" w:eastAsia="Times New Roman" w:hAnsi="Times New Roman" w:cs="Times New Roman"/>
          <w:sz w:val="24"/>
          <w:szCs w:val="24"/>
        </w:rPr>
        <w:t>Fastré</w:t>
      </w:r>
      <w:proofErr w:type="spellEnd"/>
      <w:r w:rsidRPr="002A5D04">
        <w:rPr>
          <w:rFonts w:ascii="Times New Roman" w:eastAsia="Times New Roman" w:hAnsi="Times New Roman" w:cs="Times New Roman"/>
          <w:sz w:val="24"/>
          <w:szCs w:val="24"/>
        </w:rPr>
        <w:t xml:space="preserve">, C., Zeist, W.-J. van, Watson, J.E.M., Visconti, P., 2021. Integrated spatial planning for biodiversity conservation and food production. One Earth 4, 1635–1644. </w:t>
      </w:r>
      <w:hyperlink r:id="rId14">
        <w:r w:rsidR="005275FA" w:rsidRPr="002A5D04">
          <w:rPr>
            <w:rFonts w:ascii="Times New Roman" w:eastAsia="Times New Roman" w:hAnsi="Times New Roman" w:cs="Times New Roman"/>
            <w:color w:val="1155CC"/>
            <w:sz w:val="24"/>
            <w:szCs w:val="24"/>
            <w:u w:val="single"/>
          </w:rPr>
          <w:t>https://doi.org/10.1016/j.oneear.2021.10.014</w:t>
        </w:r>
      </w:hyperlink>
      <w:r w:rsidRPr="002A5D04">
        <w:rPr>
          <w:rFonts w:ascii="Times New Roman" w:eastAsia="Times New Roman" w:hAnsi="Times New Roman" w:cs="Times New Roman"/>
          <w:sz w:val="24"/>
          <w:szCs w:val="24"/>
        </w:rPr>
        <w:t>.</w:t>
      </w:r>
    </w:p>
    <w:p w14:paraId="00000045"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Garnett, S.T., Burgess, N.D., Fa, J.E. et al. A spatial overview of the global importance of Indigenous lands for conservation. Nat Sustain 1, 369–374 (2018). </w:t>
      </w:r>
      <w:hyperlink r:id="rId15">
        <w:r w:rsidR="005275FA" w:rsidRPr="002A5D04">
          <w:rPr>
            <w:rFonts w:ascii="Times New Roman" w:eastAsia="Times New Roman" w:hAnsi="Times New Roman" w:cs="Times New Roman"/>
            <w:color w:val="1155CC"/>
            <w:sz w:val="24"/>
            <w:szCs w:val="24"/>
            <w:u w:val="single"/>
          </w:rPr>
          <w:t>https://doi.org/10.1038/s41893-018-0100-6</w:t>
        </w:r>
      </w:hyperlink>
    </w:p>
    <w:p w14:paraId="00000046"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Giakoumi, S., Richardson, A.J., Doxa, A., Moro, S., </w:t>
      </w:r>
      <w:proofErr w:type="spellStart"/>
      <w:r w:rsidRPr="002A5D04">
        <w:rPr>
          <w:rFonts w:ascii="Times New Roman" w:eastAsia="Times New Roman" w:hAnsi="Times New Roman" w:cs="Times New Roman"/>
          <w:sz w:val="24"/>
          <w:szCs w:val="24"/>
        </w:rPr>
        <w:t>Andrello</w:t>
      </w:r>
      <w:proofErr w:type="spellEnd"/>
      <w:r w:rsidRPr="002A5D04">
        <w:rPr>
          <w:rFonts w:ascii="Times New Roman" w:eastAsia="Times New Roman" w:hAnsi="Times New Roman" w:cs="Times New Roman"/>
          <w:sz w:val="24"/>
          <w:szCs w:val="24"/>
        </w:rPr>
        <w:t xml:space="preserve">, M., Hanson, J.O., et al., 2025.Advances in systematic conservation planning to meet global biodiversity goals. Trends in Ecology &amp; Evolution 40, 395–410. </w:t>
      </w:r>
      <w:hyperlink r:id="rId16">
        <w:r w:rsidR="005275FA" w:rsidRPr="002A5D04">
          <w:rPr>
            <w:rFonts w:ascii="Times New Roman" w:eastAsia="Times New Roman" w:hAnsi="Times New Roman" w:cs="Times New Roman"/>
            <w:color w:val="1155CC"/>
            <w:sz w:val="24"/>
            <w:szCs w:val="24"/>
            <w:u w:val="single"/>
          </w:rPr>
          <w:t>https://doi.org/10.1016/j.tree.2024.12.002</w:t>
        </w:r>
      </w:hyperlink>
      <w:r w:rsidRPr="002A5D04">
        <w:rPr>
          <w:rFonts w:ascii="Times New Roman" w:eastAsia="Times New Roman" w:hAnsi="Times New Roman" w:cs="Times New Roman"/>
          <w:sz w:val="24"/>
          <w:szCs w:val="24"/>
        </w:rPr>
        <w:t xml:space="preserve"> </w:t>
      </w:r>
    </w:p>
    <w:p w14:paraId="00000047"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Grantham, H., Adams, V., and The IUCN WCPA Taskforce on Spatial Planning. (2024). An overview of Participatory, Integrated, and Biodiversity-Inclusive Spatial Planning and Target 1 under the Convention on Biological Diversity Kunming-Montreal Global Biodiversity Framework, IUCN WCPA Issues Paper Series No. 4, Gland, Switzerland: IUCN. </w:t>
      </w:r>
      <w:hyperlink r:id="rId17">
        <w:r w:rsidR="005275FA" w:rsidRPr="002A5D04">
          <w:rPr>
            <w:rFonts w:ascii="Times New Roman" w:eastAsia="Times New Roman" w:hAnsi="Times New Roman" w:cs="Times New Roman"/>
            <w:color w:val="1155CC"/>
            <w:sz w:val="24"/>
            <w:szCs w:val="24"/>
            <w:u w:val="single"/>
          </w:rPr>
          <w:t>https://iucn.org/sites/default/files/2024-10/iucn-wcpa-issues-paper-4.pdf</w:t>
        </w:r>
      </w:hyperlink>
      <w:r w:rsidRPr="002A5D04">
        <w:rPr>
          <w:rFonts w:ascii="Times New Roman" w:eastAsia="Times New Roman" w:hAnsi="Times New Roman" w:cs="Times New Roman"/>
          <w:sz w:val="24"/>
          <w:szCs w:val="24"/>
        </w:rPr>
        <w:t xml:space="preserve"> </w:t>
      </w:r>
    </w:p>
    <w:p w14:paraId="00000048"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IPBES (2022). Methodological assessment report on the diverse values and valuation of nature of the Intergovernmental Science-Policy Platform on Biodiversity and Ecosystem Services. Pascual, U., Balvanera, P., Christie, M., Baptiste, B., González-Jiménez, D., Anderson, C.B., Athayde, S., Chaplin-Kramer, R., Jacobs, S., Kelemen, E., Kumar, R., </w:t>
      </w:r>
      <w:r w:rsidRPr="002A5D04">
        <w:rPr>
          <w:rFonts w:ascii="Times New Roman" w:eastAsia="Times New Roman" w:hAnsi="Times New Roman" w:cs="Times New Roman"/>
          <w:sz w:val="24"/>
          <w:szCs w:val="24"/>
        </w:rPr>
        <w:lastRenderedPageBreak/>
        <w:t xml:space="preserve">Lazos, E., Martín-López, B., </w:t>
      </w:r>
      <w:proofErr w:type="spellStart"/>
      <w:r w:rsidRPr="002A5D04">
        <w:rPr>
          <w:rFonts w:ascii="Times New Roman" w:eastAsia="Times New Roman" w:hAnsi="Times New Roman" w:cs="Times New Roman"/>
          <w:sz w:val="24"/>
          <w:szCs w:val="24"/>
        </w:rPr>
        <w:t>Mwampamba</w:t>
      </w:r>
      <w:proofErr w:type="spellEnd"/>
      <w:r w:rsidRPr="002A5D04">
        <w:rPr>
          <w:rFonts w:ascii="Times New Roman" w:eastAsia="Times New Roman" w:hAnsi="Times New Roman" w:cs="Times New Roman"/>
          <w:sz w:val="24"/>
          <w:szCs w:val="24"/>
        </w:rPr>
        <w:t xml:space="preserve">, T.H., </w:t>
      </w:r>
      <w:proofErr w:type="spellStart"/>
      <w:r w:rsidRPr="002A5D04">
        <w:rPr>
          <w:rFonts w:ascii="Times New Roman" w:eastAsia="Times New Roman" w:hAnsi="Times New Roman" w:cs="Times New Roman"/>
          <w:sz w:val="24"/>
          <w:szCs w:val="24"/>
        </w:rPr>
        <w:t>Nakangu</w:t>
      </w:r>
      <w:proofErr w:type="spellEnd"/>
      <w:r w:rsidRPr="002A5D04">
        <w:rPr>
          <w:rFonts w:ascii="Times New Roman" w:eastAsia="Times New Roman" w:hAnsi="Times New Roman" w:cs="Times New Roman"/>
          <w:sz w:val="24"/>
          <w:szCs w:val="24"/>
        </w:rPr>
        <w:t xml:space="preserve">, B., O’Farrell, P., Raymond, C.M., Subramanian, S.M., Termansen, M., van </w:t>
      </w:r>
      <w:proofErr w:type="spellStart"/>
      <w:r w:rsidRPr="002A5D04">
        <w:rPr>
          <w:rFonts w:ascii="Times New Roman" w:eastAsia="Times New Roman" w:hAnsi="Times New Roman" w:cs="Times New Roman"/>
          <w:sz w:val="24"/>
          <w:szCs w:val="24"/>
        </w:rPr>
        <w:t>Noordwijk</w:t>
      </w:r>
      <w:proofErr w:type="spellEnd"/>
      <w:r w:rsidRPr="002A5D04">
        <w:rPr>
          <w:rFonts w:ascii="Times New Roman" w:eastAsia="Times New Roman" w:hAnsi="Times New Roman" w:cs="Times New Roman"/>
          <w:sz w:val="24"/>
          <w:szCs w:val="24"/>
        </w:rPr>
        <w:t xml:space="preserve">, M., Vatn, A., &amp; Wamukota, A. (eds.). Bonn, Germany: IPBES secretariat. </w:t>
      </w:r>
      <w:hyperlink r:id="rId18">
        <w:r w:rsidR="005275FA" w:rsidRPr="002A5D04">
          <w:rPr>
            <w:rFonts w:ascii="Times New Roman" w:eastAsia="Times New Roman" w:hAnsi="Times New Roman" w:cs="Times New Roman"/>
            <w:color w:val="1155CC"/>
            <w:sz w:val="24"/>
            <w:szCs w:val="24"/>
            <w:u w:val="single"/>
          </w:rPr>
          <w:t>https://doi.org/10.5281/zenodo.6522523</w:t>
        </w:r>
      </w:hyperlink>
      <w:r w:rsidRPr="002A5D04">
        <w:rPr>
          <w:rFonts w:ascii="Times New Roman" w:eastAsia="Times New Roman" w:hAnsi="Times New Roman" w:cs="Times New Roman"/>
          <w:sz w:val="24"/>
          <w:szCs w:val="24"/>
        </w:rPr>
        <w:t xml:space="preserve"> </w:t>
      </w:r>
    </w:p>
    <w:p w14:paraId="00000049" w14:textId="77777777" w:rsidR="005275FA" w:rsidRPr="0096787E" w:rsidRDefault="00E6721E">
      <w:pPr>
        <w:spacing w:after="200"/>
        <w:rPr>
          <w:rFonts w:ascii="Times New Roman" w:eastAsia="Times New Roman" w:hAnsi="Times New Roman" w:cs="Times New Roman"/>
          <w:sz w:val="24"/>
          <w:szCs w:val="24"/>
          <w:lang w:val="de-CH"/>
          <w:rPrChange w:id="211" w:author="Rainer Krug" w:date="2025-10-17T11:45:00Z" w16du:dateUtc="2025-10-17T09:45:00Z">
            <w:rPr>
              <w:rFonts w:ascii="Times New Roman" w:eastAsia="Times New Roman" w:hAnsi="Times New Roman" w:cs="Times New Roman"/>
              <w:sz w:val="24"/>
              <w:szCs w:val="24"/>
            </w:rPr>
          </w:rPrChange>
        </w:rPr>
      </w:pPr>
      <w:r w:rsidRPr="002A5D04">
        <w:rPr>
          <w:rFonts w:ascii="Times New Roman" w:eastAsia="Times New Roman" w:hAnsi="Times New Roman" w:cs="Times New Roman"/>
          <w:sz w:val="24"/>
          <w:szCs w:val="24"/>
        </w:rPr>
        <w:t xml:space="preserve">IUCN (2016). A Global Standard for the Identification of Key Biodiversity Areas. </w:t>
      </w:r>
      <w:r w:rsidRPr="0096787E">
        <w:rPr>
          <w:rFonts w:ascii="Times New Roman" w:eastAsia="Times New Roman" w:hAnsi="Times New Roman" w:cs="Times New Roman"/>
          <w:sz w:val="24"/>
          <w:szCs w:val="24"/>
          <w:lang w:val="de-CH"/>
          <w:rPrChange w:id="212" w:author="Rainer Krug" w:date="2025-10-17T11:45:00Z" w16du:dateUtc="2025-10-17T09:45:00Z">
            <w:rPr>
              <w:rFonts w:ascii="Times New Roman" w:eastAsia="Times New Roman" w:hAnsi="Times New Roman" w:cs="Times New Roman"/>
              <w:sz w:val="24"/>
              <w:szCs w:val="24"/>
            </w:rPr>
          </w:rPrChange>
        </w:rPr>
        <w:t xml:space="preserve">Version 1.0. Gland, </w:t>
      </w:r>
      <w:proofErr w:type="spellStart"/>
      <w:r w:rsidRPr="0096787E">
        <w:rPr>
          <w:rFonts w:ascii="Times New Roman" w:eastAsia="Times New Roman" w:hAnsi="Times New Roman" w:cs="Times New Roman"/>
          <w:sz w:val="24"/>
          <w:szCs w:val="24"/>
          <w:lang w:val="de-CH"/>
          <w:rPrChange w:id="213" w:author="Rainer Krug" w:date="2025-10-17T11:45:00Z" w16du:dateUtc="2025-10-17T09:45:00Z">
            <w:rPr>
              <w:rFonts w:ascii="Times New Roman" w:eastAsia="Times New Roman" w:hAnsi="Times New Roman" w:cs="Times New Roman"/>
              <w:sz w:val="24"/>
              <w:szCs w:val="24"/>
            </w:rPr>
          </w:rPrChange>
        </w:rPr>
        <w:t>Switzerland</w:t>
      </w:r>
      <w:proofErr w:type="spellEnd"/>
      <w:r w:rsidRPr="0096787E">
        <w:rPr>
          <w:rFonts w:ascii="Times New Roman" w:eastAsia="Times New Roman" w:hAnsi="Times New Roman" w:cs="Times New Roman"/>
          <w:sz w:val="24"/>
          <w:szCs w:val="24"/>
          <w:lang w:val="de-CH"/>
          <w:rPrChange w:id="214" w:author="Rainer Krug" w:date="2025-10-17T11:45:00Z" w16du:dateUtc="2025-10-17T09:45:00Z">
            <w:rPr>
              <w:rFonts w:ascii="Times New Roman" w:eastAsia="Times New Roman" w:hAnsi="Times New Roman" w:cs="Times New Roman"/>
              <w:sz w:val="24"/>
              <w:szCs w:val="24"/>
            </w:rPr>
          </w:rPrChange>
        </w:rPr>
        <w:t xml:space="preserve">: IUCN. </w:t>
      </w:r>
      <w:r w:rsidR="005275FA">
        <w:fldChar w:fldCharType="begin"/>
      </w:r>
      <w:r w:rsidR="005275FA" w:rsidRPr="0096787E">
        <w:rPr>
          <w:lang w:val="de-CH"/>
          <w:rPrChange w:id="215" w:author="Rainer Krug" w:date="2025-10-17T11:45:00Z" w16du:dateUtc="2025-10-17T09:45:00Z">
            <w:rPr/>
          </w:rPrChange>
        </w:rPr>
        <w:instrText>HYPERLINK "https://portals.iucn.org/library/sites/library/files/documents/2016-048.pdf" \h</w:instrText>
      </w:r>
      <w:r w:rsidR="005275FA">
        <w:fldChar w:fldCharType="separate"/>
      </w:r>
      <w:r w:rsidR="005275FA" w:rsidRPr="0096787E">
        <w:rPr>
          <w:rFonts w:ascii="Times New Roman" w:eastAsia="Times New Roman" w:hAnsi="Times New Roman" w:cs="Times New Roman"/>
          <w:color w:val="1155CC"/>
          <w:sz w:val="24"/>
          <w:szCs w:val="24"/>
          <w:u w:val="single"/>
          <w:lang w:val="de-CH"/>
          <w:rPrChange w:id="216" w:author="Rainer Krug" w:date="2025-10-17T11:45:00Z" w16du:dateUtc="2025-10-17T09:45:00Z">
            <w:rPr>
              <w:rFonts w:ascii="Times New Roman" w:eastAsia="Times New Roman" w:hAnsi="Times New Roman" w:cs="Times New Roman"/>
              <w:color w:val="1155CC"/>
              <w:sz w:val="24"/>
              <w:szCs w:val="24"/>
              <w:u w:val="single"/>
            </w:rPr>
          </w:rPrChange>
        </w:rPr>
        <w:t>https://portals.iucn.org/library/sites/library/files/documents/2016-048.pdf</w:t>
      </w:r>
      <w:r w:rsidR="005275FA">
        <w:fldChar w:fldCharType="end"/>
      </w:r>
      <w:r w:rsidRPr="0096787E">
        <w:rPr>
          <w:rFonts w:ascii="Times New Roman" w:eastAsia="Times New Roman" w:hAnsi="Times New Roman" w:cs="Times New Roman"/>
          <w:sz w:val="24"/>
          <w:szCs w:val="24"/>
          <w:lang w:val="de-CH"/>
          <w:rPrChange w:id="217" w:author="Rainer Krug" w:date="2025-10-17T11:45:00Z" w16du:dateUtc="2025-10-17T09:45:00Z">
            <w:rPr>
              <w:rFonts w:ascii="Times New Roman" w:eastAsia="Times New Roman" w:hAnsi="Times New Roman" w:cs="Times New Roman"/>
              <w:sz w:val="24"/>
              <w:szCs w:val="24"/>
            </w:rPr>
          </w:rPrChange>
        </w:rPr>
        <w:t xml:space="preserve"> </w:t>
      </w:r>
    </w:p>
    <w:p w14:paraId="0000004A"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Kremen, C., </w:t>
      </w:r>
      <w:proofErr w:type="spellStart"/>
      <w:r w:rsidRPr="002A5D04">
        <w:rPr>
          <w:rFonts w:ascii="Times New Roman" w:eastAsia="Times New Roman" w:hAnsi="Times New Roman" w:cs="Times New Roman"/>
          <w:sz w:val="24"/>
          <w:szCs w:val="24"/>
        </w:rPr>
        <w:t>Merenlender</w:t>
      </w:r>
      <w:proofErr w:type="spellEnd"/>
      <w:r w:rsidRPr="002A5D04">
        <w:rPr>
          <w:rFonts w:ascii="Times New Roman" w:eastAsia="Times New Roman" w:hAnsi="Times New Roman" w:cs="Times New Roman"/>
          <w:sz w:val="24"/>
          <w:szCs w:val="24"/>
        </w:rPr>
        <w:t xml:space="preserve">, A.M., 2018. Landscapes that work for biodiversity and people. Science 362, eaau6020. </w:t>
      </w:r>
      <w:hyperlink r:id="rId19">
        <w:r w:rsidR="005275FA" w:rsidRPr="002A5D04">
          <w:rPr>
            <w:rFonts w:ascii="Times New Roman" w:eastAsia="Times New Roman" w:hAnsi="Times New Roman" w:cs="Times New Roman"/>
            <w:color w:val="1155CC"/>
            <w:sz w:val="24"/>
            <w:szCs w:val="24"/>
            <w:u w:val="single"/>
          </w:rPr>
          <w:t>https://doi.org/10.1126/science.aau6020</w:t>
        </w:r>
      </w:hyperlink>
      <w:r w:rsidRPr="002A5D04">
        <w:rPr>
          <w:rFonts w:ascii="Times New Roman" w:eastAsia="Times New Roman" w:hAnsi="Times New Roman" w:cs="Times New Roman"/>
          <w:sz w:val="24"/>
          <w:szCs w:val="24"/>
        </w:rPr>
        <w:t xml:space="preserve"> </w:t>
      </w:r>
    </w:p>
    <w:p w14:paraId="0000004B"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Leadley, P., Gonzalez, A., Obura, D., Krug, C.B., Londoño-Murcia, M.C., Millette, K.L., et al., 2022. Achieving global biodiversity goals by 2050 requires urgent and integrated actions. One Earth 5, 597–603. </w:t>
      </w:r>
      <w:hyperlink r:id="rId20">
        <w:r w:rsidR="005275FA" w:rsidRPr="002A5D04">
          <w:rPr>
            <w:rFonts w:ascii="Times New Roman" w:eastAsia="Times New Roman" w:hAnsi="Times New Roman" w:cs="Times New Roman"/>
            <w:color w:val="1155CC"/>
            <w:sz w:val="24"/>
            <w:szCs w:val="24"/>
            <w:u w:val="single"/>
          </w:rPr>
          <w:t>https://doi.org/10.1016/j.oneear.2022.05.009</w:t>
        </w:r>
      </w:hyperlink>
      <w:r w:rsidRPr="002A5D04">
        <w:rPr>
          <w:rFonts w:ascii="Times New Roman" w:eastAsia="Times New Roman" w:hAnsi="Times New Roman" w:cs="Times New Roman"/>
          <w:sz w:val="24"/>
          <w:szCs w:val="24"/>
        </w:rPr>
        <w:t xml:space="preserve"> </w:t>
      </w:r>
    </w:p>
    <w:p w14:paraId="0000004C"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Leadley, P., Obura, D., Archer, E., Costello, M.J., Dávalos, L.M., Essl, F., Hansen, A., Hashimoto, S., </w:t>
      </w:r>
      <w:proofErr w:type="spellStart"/>
      <w:r w:rsidRPr="002A5D04">
        <w:rPr>
          <w:rFonts w:ascii="Times New Roman" w:eastAsia="Times New Roman" w:hAnsi="Times New Roman" w:cs="Times New Roman"/>
          <w:sz w:val="24"/>
          <w:szCs w:val="24"/>
        </w:rPr>
        <w:t>Leclère</w:t>
      </w:r>
      <w:proofErr w:type="spellEnd"/>
      <w:r w:rsidRPr="002A5D04">
        <w:rPr>
          <w:rFonts w:ascii="Times New Roman" w:eastAsia="Times New Roman" w:hAnsi="Times New Roman" w:cs="Times New Roman"/>
          <w:sz w:val="24"/>
          <w:szCs w:val="24"/>
        </w:rPr>
        <w:t xml:space="preserve">, D., Mori, A.S., Nicholson, E., Purvis, A., </w:t>
      </w:r>
      <w:proofErr w:type="spellStart"/>
      <w:r w:rsidRPr="002A5D04">
        <w:rPr>
          <w:rFonts w:ascii="Times New Roman" w:eastAsia="Times New Roman" w:hAnsi="Times New Roman" w:cs="Times New Roman"/>
          <w:sz w:val="24"/>
          <w:szCs w:val="24"/>
        </w:rPr>
        <w:t>Rondinini</w:t>
      </w:r>
      <w:proofErr w:type="spellEnd"/>
      <w:r w:rsidRPr="002A5D04">
        <w:rPr>
          <w:rFonts w:ascii="Times New Roman" w:eastAsia="Times New Roman" w:hAnsi="Times New Roman" w:cs="Times New Roman"/>
          <w:sz w:val="24"/>
          <w:szCs w:val="24"/>
        </w:rPr>
        <w:t xml:space="preserve">, C., Shannon, L., Shen, X., Turak, E., Verburg, P.H., Visconti, P., 2022. Actions needed to achieve ambitious objectives of net gains in natural ecosystem area by 2030 and beyond. PLOS Sustainability and Transformation 1, e0000040. </w:t>
      </w:r>
      <w:hyperlink r:id="rId21">
        <w:r w:rsidR="005275FA" w:rsidRPr="002A5D04">
          <w:rPr>
            <w:rFonts w:ascii="Times New Roman" w:eastAsia="Times New Roman" w:hAnsi="Times New Roman" w:cs="Times New Roman"/>
            <w:color w:val="1155CC"/>
            <w:sz w:val="24"/>
            <w:szCs w:val="24"/>
            <w:u w:val="single"/>
          </w:rPr>
          <w:t>https://doi.org/10.1371/journal.pstr.0000040</w:t>
        </w:r>
      </w:hyperlink>
      <w:r w:rsidRPr="002A5D04">
        <w:rPr>
          <w:rFonts w:ascii="Times New Roman" w:eastAsia="Times New Roman" w:hAnsi="Times New Roman" w:cs="Times New Roman"/>
          <w:sz w:val="24"/>
          <w:szCs w:val="24"/>
        </w:rPr>
        <w:t xml:space="preserve"> </w:t>
      </w:r>
    </w:p>
    <w:p w14:paraId="0000004D" w14:textId="77777777" w:rsidR="005275FA" w:rsidRPr="002A5D04" w:rsidRDefault="0B62CBBF">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Mohamed, A., DeClerck, F., Verburg, P.H., Obura, D., Abrams, J.F., Zafra-Calvo, N., Rocha, J., Estrada-Carmona, N., </w:t>
      </w:r>
      <w:proofErr w:type="spellStart"/>
      <w:r w:rsidRPr="002A5D04">
        <w:rPr>
          <w:rFonts w:ascii="Times New Roman" w:eastAsia="Times New Roman" w:hAnsi="Times New Roman" w:cs="Times New Roman"/>
          <w:sz w:val="24"/>
          <w:szCs w:val="24"/>
        </w:rPr>
        <w:t>Fremier</w:t>
      </w:r>
      <w:proofErr w:type="spellEnd"/>
      <w:r w:rsidRPr="002A5D04">
        <w:rPr>
          <w:rFonts w:ascii="Times New Roman" w:eastAsia="Times New Roman" w:hAnsi="Times New Roman" w:cs="Times New Roman"/>
          <w:sz w:val="24"/>
          <w:szCs w:val="24"/>
        </w:rPr>
        <w:t xml:space="preserve">, A., Jones, S.K., Meier, I.C., Stewart-Koster, B., 2024. Securing Nature’s Contributions to People requires at least 20%–25% (semi-natural habitat in human-modified landscapes. One Earth 7, 59–71. </w:t>
      </w:r>
      <w:hyperlink r:id="rId22">
        <w:r w:rsidR="68ED3F97" w:rsidRPr="002A5D04">
          <w:rPr>
            <w:rFonts w:ascii="Times New Roman" w:eastAsia="Times New Roman" w:hAnsi="Times New Roman" w:cs="Times New Roman"/>
            <w:color w:val="1155CC"/>
            <w:sz w:val="24"/>
            <w:szCs w:val="24"/>
            <w:u w:val="single"/>
          </w:rPr>
          <w:t>https://doi.org/10.1016/j.oneear.2023.12.008</w:t>
        </w:r>
      </w:hyperlink>
      <w:r w:rsidRPr="002A5D04">
        <w:rPr>
          <w:rFonts w:ascii="Times New Roman" w:eastAsia="Times New Roman" w:hAnsi="Times New Roman" w:cs="Times New Roman"/>
          <w:sz w:val="24"/>
          <w:szCs w:val="24"/>
        </w:rPr>
        <w:t xml:space="preserve"> </w:t>
      </w:r>
    </w:p>
    <w:p w14:paraId="4660CCEA" w14:textId="383AC1C8" w:rsidR="21A40B19" w:rsidRPr="002A5D04" w:rsidRDefault="21A40B19" w:rsidP="4796873F">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Neubert, S., McGowan, J., Metcalfe, K., Hanson, J. O., Buenafe, K. C. V., </w:t>
      </w:r>
      <w:proofErr w:type="spellStart"/>
      <w:r w:rsidRPr="002A5D04">
        <w:rPr>
          <w:rFonts w:ascii="Times New Roman" w:eastAsia="Times New Roman" w:hAnsi="Times New Roman" w:cs="Times New Roman"/>
          <w:sz w:val="24"/>
          <w:szCs w:val="24"/>
        </w:rPr>
        <w:t>Dabalà</w:t>
      </w:r>
      <w:proofErr w:type="spellEnd"/>
      <w:r w:rsidRPr="002A5D04">
        <w:rPr>
          <w:rFonts w:ascii="Times New Roman" w:eastAsia="Times New Roman" w:hAnsi="Times New Roman" w:cs="Times New Roman"/>
          <w:sz w:val="24"/>
          <w:szCs w:val="24"/>
        </w:rPr>
        <w:t>, A., ... &amp; Richardson, A. J. (2025). Multiple-use spatial planning for sustainable development and conservation. Trends in Ecology &amp; Evolution.</w:t>
      </w:r>
      <w:r w:rsidR="731CB39C" w:rsidRPr="002A5D04">
        <w:rPr>
          <w:rFonts w:ascii="Times New Roman" w:eastAsia="Times New Roman" w:hAnsi="Times New Roman" w:cs="Times New Roman"/>
          <w:sz w:val="24"/>
          <w:szCs w:val="24"/>
        </w:rPr>
        <w:t xml:space="preserve"> </w:t>
      </w:r>
      <w:hyperlink r:id="rId23">
        <w:r w:rsidR="731CB39C" w:rsidRPr="002A5D04">
          <w:rPr>
            <w:rFonts w:ascii="Times New Roman" w:eastAsia="Times New Roman" w:hAnsi="Times New Roman" w:cs="Times New Roman"/>
            <w:sz w:val="24"/>
            <w:szCs w:val="24"/>
          </w:rPr>
          <w:t>https://doi.org/</w:t>
        </w:r>
      </w:hyperlink>
      <w:hyperlink r:id="rId24">
        <w:r w:rsidR="731CB39C" w:rsidRPr="002A5D04">
          <w:rPr>
            <w:rFonts w:ascii="Times New Roman" w:eastAsia="Times New Roman" w:hAnsi="Times New Roman" w:cs="Times New Roman"/>
            <w:sz w:val="24"/>
            <w:szCs w:val="24"/>
          </w:rPr>
          <w:t>10.1016/j.tree.2025.09.007</w:t>
        </w:r>
      </w:hyperlink>
    </w:p>
    <w:p w14:paraId="0000004E"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Obura, D.O., Katerere, Y., Mayet, M., Kaelo, D., Msweli, S., Mather, K., Harris, J., Louis, M., Kramer, R., Teferi, T., </w:t>
      </w:r>
      <w:proofErr w:type="spellStart"/>
      <w:r w:rsidRPr="002A5D04">
        <w:rPr>
          <w:rFonts w:ascii="Times New Roman" w:eastAsia="Times New Roman" w:hAnsi="Times New Roman" w:cs="Times New Roman"/>
          <w:sz w:val="24"/>
          <w:szCs w:val="24"/>
        </w:rPr>
        <w:t>Samoilys</w:t>
      </w:r>
      <w:proofErr w:type="spellEnd"/>
      <w:r w:rsidRPr="002A5D04">
        <w:rPr>
          <w:rFonts w:ascii="Times New Roman" w:eastAsia="Times New Roman" w:hAnsi="Times New Roman" w:cs="Times New Roman"/>
          <w:sz w:val="24"/>
          <w:szCs w:val="24"/>
        </w:rPr>
        <w:t xml:space="preserve">, M., Lewis, L., Bennie, A., Kumah, F., Isaacs, M., Nantongo, P., 2021. Integrate biodiversity targets from local to global levels. Science 373, 746–748. </w:t>
      </w:r>
      <w:hyperlink r:id="rId25">
        <w:r w:rsidR="005275FA" w:rsidRPr="002A5D04">
          <w:rPr>
            <w:rFonts w:ascii="Times New Roman" w:eastAsia="Times New Roman" w:hAnsi="Times New Roman" w:cs="Times New Roman"/>
            <w:color w:val="1155CC"/>
            <w:sz w:val="24"/>
            <w:szCs w:val="24"/>
            <w:u w:val="single"/>
          </w:rPr>
          <w:t>https://doi.org/10.1126/science.abh2234</w:t>
        </w:r>
      </w:hyperlink>
      <w:r w:rsidRPr="002A5D04">
        <w:rPr>
          <w:rFonts w:ascii="Times New Roman" w:eastAsia="Times New Roman" w:hAnsi="Times New Roman" w:cs="Times New Roman"/>
          <w:sz w:val="24"/>
          <w:szCs w:val="24"/>
        </w:rPr>
        <w:t xml:space="preserve"> </w:t>
      </w:r>
    </w:p>
    <w:p w14:paraId="0000004F" w14:textId="77777777" w:rsidR="005275FA" w:rsidRPr="002A5D04" w:rsidRDefault="00E6721E">
      <w:pPr>
        <w:spacing w:after="200"/>
        <w:rPr>
          <w:rFonts w:ascii="Times New Roman" w:eastAsia="Times New Roman" w:hAnsi="Times New Roman" w:cs="Times New Roman"/>
          <w:sz w:val="24"/>
          <w:szCs w:val="24"/>
        </w:rPr>
      </w:pPr>
      <w:proofErr w:type="spellStart"/>
      <w:r w:rsidRPr="002A5D04">
        <w:rPr>
          <w:rFonts w:ascii="Times New Roman" w:eastAsia="Times New Roman" w:hAnsi="Times New Roman" w:cs="Times New Roman"/>
          <w:sz w:val="24"/>
          <w:szCs w:val="24"/>
        </w:rPr>
        <w:t>Plumptre</w:t>
      </w:r>
      <w:proofErr w:type="spellEnd"/>
      <w:r w:rsidRPr="002A5D04">
        <w:rPr>
          <w:rFonts w:ascii="Times New Roman" w:eastAsia="Times New Roman" w:hAnsi="Times New Roman" w:cs="Times New Roman"/>
          <w:sz w:val="24"/>
          <w:szCs w:val="24"/>
        </w:rPr>
        <w:t xml:space="preserve">, A., Hayes, J., </w:t>
      </w:r>
      <w:proofErr w:type="spellStart"/>
      <w:r w:rsidRPr="002A5D04">
        <w:rPr>
          <w:rFonts w:ascii="Times New Roman" w:eastAsia="Times New Roman" w:hAnsi="Times New Roman" w:cs="Times New Roman"/>
          <w:sz w:val="24"/>
          <w:szCs w:val="24"/>
        </w:rPr>
        <w:t>Baisero</w:t>
      </w:r>
      <w:proofErr w:type="spellEnd"/>
      <w:r w:rsidRPr="002A5D04">
        <w:rPr>
          <w:rFonts w:ascii="Times New Roman" w:eastAsia="Times New Roman" w:hAnsi="Times New Roman" w:cs="Times New Roman"/>
          <w:sz w:val="24"/>
          <w:szCs w:val="24"/>
        </w:rPr>
        <w:t xml:space="preserve">, D., Rose, R., Holness, S., von Staden, L., Smith, R.J., 2025. Strengths and complementarity of systematic conservation planning and Key Biodiversity Area approaches for spatial planning. Conservation Biology 39, e14400. </w:t>
      </w:r>
      <w:hyperlink r:id="rId26">
        <w:r w:rsidR="005275FA" w:rsidRPr="002A5D04">
          <w:rPr>
            <w:rFonts w:ascii="Times New Roman" w:eastAsia="Times New Roman" w:hAnsi="Times New Roman" w:cs="Times New Roman"/>
            <w:color w:val="1155CC"/>
            <w:sz w:val="24"/>
            <w:szCs w:val="24"/>
            <w:u w:val="single"/>
          </w:rPr>
          <w:t>https://doi.org/10.1111/cobi.14400</w:t>
        </w:r>
      </w:hyperlink>
      <w:r w:rsidRPr="002A5D04">
        <w:rPr>
          <w:rFonts w:ascii="Times New Roman" w:eastAsia="Times New Roman" w:hAnsi="Times New Roman" w:cs="Times New Roman"/>
          <w:sz w:val="24"/>
          <w:szCs w:val="24"/>
        </w:rPr>
        <w:t xml:space="preserve"> </w:t>
      </w:r>
    </w:p>
    <w:p w14:paraId="00000050"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Reimer, J. M., Devillers, R., Zuercher, R., Groulx, P., Ban, N. C., &amp; Claudet, J. (2023). The Marine Spatial Planning Index: a tool to guide and assess marine spatial planning. </w:t>
      </w:r>
      <w:proofErr w:type="spellStart"/>
      <w:r w:rsidRPr="002A5D04">
        <w:rPr>
          <w:rFonts w:ascii="Times New Roman" w:eastAsia="Times New Roman" w:hAnsi="Times New Roman" w:cs="Times New Roman"/>
          <w:sz w:val="24"/>
          <w:szCs w:val="24"/>
        </w:rPr>
        <w:t>npj</w:t>
      </w:r>
      <w:proofErr w:type="spellEnd"/>
      <w:r w:rsidRPr="002A5D04">
        <w:rPr>
          <w:rFonts w:ascii="Times New Roman" w:eastAsia="Times New Roman" w:hAnsi="Times New Roman" w:cs="Times New Roman"/>
          <w:sz w:val="24"/>
          <w:szCs w:val="24"/>
        </w:rPr>
        <w:t xml:space="preserve"> Ocean Sustainability, 2(1), 15.</w:t>
      </w:r>
    </w:p>
    <w:p w14:paraId="00000051" w14:textId="77777777" w:rsidR="005275FA" w:rsidRPr="002A5D04" w:rsidRDefault="00E6721E">
      <w:pPr>
        <w:spacing w:after="200"/>
        <w:rPr>
          <w:rFonts w:ascii="Times New Roman" w:eastAsia="Times New Roman" w:hAnsi="Times New Roman" w:cs="Times New Roman"/>
          <w:sz w:val="24"/>
          <w:szCs w:val="24"/>
        </w:rPr>
      </w:pPr>
      <w:proofErr w:type="spellStart"/>
      <w:r w:rsidRPr="002A5D04">
        <w:rPr>
          <w:rFonts w:ascii="Times New Roman" w:eastAsia="Times New Roman" w:hAnsi="Times New Roman" w:cs="Times New Roman"/>
          <w:sz w:val="24"/>
          <w:szCs w:val="24"/>
        </w:rPr>
        <w:t>Rockström</w:t>
      </w:r>
      <w:proofErr w:type="spellEnd"/>
      <w:r w:rsidRPr="002A5D04">
        <w:rPr>
          <w:rFonts w:ascii="Times New Roman" w:eastAsia="Times New Roman" w:hAnsi="Times New Roman" w:cs="Times New Roman"/>
          <w:sz w:val="24"/>
          <w:szCs w:val="24"/>
        </w:rPr>
        <w:t xml:space="preserve">, J., Gupta, J., Qin, D., Lade, S.J., Abrams, J.F., Andersen, L.S., Armstrong McKay, D.I., Bai, X., Bala, G., Bunn, S.E., Ciobanu, D., DeClerck, F., Ebi, K., Gifford, L., </w:t>
      </w:r>
      <w:r w:rsidRPr="002A5D04">
        <w:rPr>
          <w:rFonts w:ascii="Times New Roman" w:eastAsia="Times New Roman" w:hAnsi="Times New Roman" w:cs="Times New Roman"/>
          <w:sz w:val="24"/>
          <w:szCs w:val="24"/>
        </w:rPr>
        <w:lastRenderedPageBreak/>
        <w:t xml:space="preserve">Gordon, C., Hasan, S., Kanie, N., Lenton, T.M., </w:t>
      </w:r>
      <w:proofErr w:type="spellStart"/>
      <w:r w:rsidRPr="002A5D04">
        <w:rPr>
          <w:rFonts w:ascii="Times New Roman" w:eastAsia="Times New Roman" w:hAnsi="Times New Roman" w:cs="Times New Roman"/>
          <w:sz w:val="24"/>
          <w:szCs w:val="24"/>
        </w:rPr>
        <w:t>Loriani</w:t>
      </w:r>
      <w:proofErr w:type="spellEnd"/>
      <w:r w:rsidRPr="002A5D04">
        <w:rPr>
          <w:rFonts w:ascii="Times New Roman" w:eastAsia="Times New Roman" w:hAnsi="Times New Roman" w:cs="Times New Roman"/>
          <w:sz w:val="24"/>
          <w:szCs w:val="24"/>
        </w:rPr>
        <w:t xml:space="preserve">, S., Liverman, D.M., Mohamed, A., </w:t>
      </w:r>
      <w:proofErr w:type="spellStart"/>
      <w:r w:rsidRPr="002A5D04">
        <w:rPr>
          <w:rFonts w:ascii="Times New Roman" w:eastAsia="Times New Roman" w:hAnsi="Times New Roman" w:cs="Times New Roman"/>
          <w:sz w:val="24"/>
          <w:szCs w:val="24"/>
        </w:rPr>
        <w:t>Nakicenovic</w:t>
      </w:r>
      <w:proofErr w:type="spellEnd"/>
      <w:r w:rsidRPr="002A5D04">
        <w:rPr>
          <w:rFonts w:ascii="Times New Roman" w:eastAsia="Times New Roman" w:hAnsi="Times New Roman" w:cs="Times New Roman"/>
          <w:sz w:val="24"/>
          <w:szCs w:val="24"/>
        </w:rPr>
        <w:t xml:space="preserve">, N., Obura, D., Ospina, D., </w:t>
      </w:r>
      <w:proofErr w:type="spellStart"/>
      <w:r w:rsidRPr="002A5D04">
        <w:rPr>
          <w:rFonts w:ascii="Times New Roman" w:eastAsia="Times New Roman" w:hAnsi="Times New Roman" w:cs="Times New Roman"/>
          <w:sz w:val="24"/>
          <w:szCs w:val="24"/>
        </w:rPr>
        <w:t>Prodani</w:t>
      </w:r>
      <w:proofErr w:type="spellEnd"/>
      <w:r w:rsidRPr="002A5D04">
        <w:rPr>
          <w:rFonts w:ascii="Times New Roman" w:eastAsia="Times New Roman" w:hAnsi="Times New Roman" w:cs="Times New Roman"/>
          <w:sz w:val="24"/>
          <w:szCs w:val="24"/>
        </w:rPr>
        <w:t xml:space="preserve">, K., </w:t>
      </w:r>
      <w:proofErr w:type="spellStart"/>
      <w:r w:rsidRPr="002A5D04">
        <w:rPr>
          <w:rFonts w:ascii="Times New Roman" w:eastAsia="Times New Roman" w:hAnsi="Times New Roman" w:cs="Times New Roman"/>
          <w:sz w:val="24"/>
          <w:szCs w:val="24"/>
        </w:rPr>
        <w:t>Rammelt</w:t>
      </w:r>
      <w:proofErr w:type="spellEnd"/>
      <w:r w:rsidRPr="002A5D04">
        <w:rPr>
          <w:rFonts w:ascii="Times New Roman" w:eastAsia="Times New Roman" w:hAnsi="Times New Roman" w:cs="Times New Roman"/>
          <w:sz w:val="24"/>
          <w:szCs w:val="24"/>
        </w:rPr>
        <w:t xml:space="preserve">, C., Sakschewski, B., Scholtens, J., Stewart-Koster, B., </w:t>
      </w:r>
      <w:proofErr w:type="spellStart"/>
      <w:r w:rsidRPr="002A5D04">
        <w:rPr>
          <w:rFonts w:ascii="Times New Roman" w:eastAsia="Times New Roman" w:hAnsi="Times New Roman" w:cs="Times New Roman"/>
          <w:sz w:val="24"/>
          <w:szCs w:val="24"/>
        </w:rPr>
        <w:t>Tharammal</w:t>
      </w:r>
      <w:proofErr w:type="spellEnd"/>
      <w:r w:rsidRPr="002A5D04">
        <w:rPr>
          <w:rFonts w:ascii="Times New Roman" w:eastAsia="Times New Roman" w:hAnsi="Times New Roman" w:cs="Times New Roman"/>
          <w:sz w:val="24"/>
          <w:szCs w:val="24"/>
        </w:rPr>
        <w:t xml:space="preserve">, T., van Vuuren, D., Verburg, P.H., Winkelmann, R., Zimm, C., Bennett, E.M., </w:t>
      </w:r>
      <w:proofErr w:type="spellStart"/>
      <w:r w:rsidRPr="002A5D04">
        <w:rPr>
          <w:rFonts w:ascii="Times New Roman" w:eastAsia="Times New Roman" w:hAnsi="Times New Roman" w:cs="Times New Roman"/>
          <w:sz w:val="24"/>
          <w:szCs w:val="24"/>
        </w:rPr>
        <w:t>Bringezu</w:t>
      </w:r>
      <w:proofErr w:type="spellEnd"/>
      <w:r w:rsidRPr="002A5D04">
        <w:rPr>
          <w:rFonts w:ascii="Times New Roman" w:eastAsia="Times New Roman" w:hAnsi="Times New Roman" w:cs="Times New Roman"/>
          <w:sz w:val="24"/>
          <w:szCs w:val="24"/>
        </w:rPr>
        <w:t xml:space="preserve">, S., Broadgate, W., Green, P .A., Huang, L., Jacobson, L., </w:t>
      </w:r>
      <w:proofErr w:type="spellStart"/>
      <w:r w:rsidRPr="002A5D04">
        <w:rPr>
          <w:rFonts w:ascii="Times New Roman" w:eastAsia="Times New Roman" w:hAnsi="Times New Roman" w:cs="Times New Roman"/>
          <w:sz w:val="24"/>
          <w:szCs w:val="24"/>
        </w:rPr>
        <w:t>Ndehedehe</w:t>
      </w:r>
      <w:proofErr w:type="spellEnd"/>
      <w:r w:rsidRPr="002A5D04">
        <w:rPr>
          <w:rFonts w:ascii="Times New Roman" w:eastAsia="Times New Roman" w:hAnsi="Times New Roman" w:cs="Times New Roman"/>
          <w:sz w:val="24"/>
          <w:szCs w:val="24"/>
        </w:rPr>
        <w:t xml:space="preserve">, C., Pedde, S., Rocha, J., Scheffer, M., Schulte-Uebbing, L., de Vries, W., Xiao, C., Xu, C., Xu, X., Zafra-Calvo, N., Zhang, X., 2023. Safe and just Earth system boundaries. Nature 619, 102–111. </w:t>
      </w:r>
      <w:hyperlink r:id="rId27">
        <w:r w:rsidR="005275FA" w:rsidRPr="002A5D04">
          <w:rPr>
            <w:rFonts w:ascii="Times New Roman" w:eastAsia="Times New Roman" w:hAnsi="Times New Roman" w:cs="Times New Roman"/>
            <w:color w:val="1155CC"/>
            <w:sz w:val="24"/>
            <w:szCs w:val="24"/>
            <w:u w:val="single"/>
          </w:rPr>
          <w:t>https://doi.org/10.1038/s41586-023-06083-8</w:t>
        </w:r>
      </w:hyperlink>
      <w:r w:rsidRPr="002A5D04">
        <w:rPr>
          <w:rFonts w:ascii="Times New Roman" w:eastAsia="Times New Roman" w:hAnsi="Times New Roman" w:cs="Times New Roman"/>
          <w:sz w:val="24"/>
          <w:szCs w:val="24"/>
        </w:rPr>
        <w:t xml:space="preserve"> </w:t>
      </w:r>
    </w:p>
    <w:p w14:paraId="00000052"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Watson, J.E.M., Shanahan, D.F., Di Marco, M., Allan, J., Laurance, W.F., Sanderson, E.W., Mackey, B., Venter, O., 2016. Catastrophic Declines in Wilderness Areas Undermine Global Environment Targets. Current Biology 26, 2929–2934.   </w:t>
      </w:r>
      <w:hyperlink r:id="rId28">
        <w:r w:rsidR="005275FA" w:rsidRPr="002A5D04">
          <w:rPr>
            <w:rFonts w:ascii="Times New Roman" w:eastAsia="Times New Roman" w:hAnsi="Times New Roman" w:cs="Times New Roman"/>
            <w:color w:val="1155CC"/>
            <w:sz w:val="24"/>
            <w:szCs w:val="24"/>
            <w:u w:val="single"/>
          </w:rPr>
          <w:t>https://doi.org/10.1016/j.cub.2016.08.049</w:t>
        </w:r>
      </w:hyperlink>
      <w:r w:rsidRPr="002A5D04">
        <w:rPr>
          <w:rFonts w:ascii="Times New Roman" w:eastAsia="Times New Roman" w:hAnsi="Times New Roman" w:cs="Times New Roman"/>
          <w:sz w:val="24"/>
          <w:szCs w:val="24"/>
        </w:rPr>
        <w:t xml:space="preserve"> </w:t>
      </w:r>
    </w:p>
    <w:p w14:paraId="00000053" w14:textId="77777777" w:rsidR="005275FA" w:rsidRPr="002A5D04" w:rsidRDefault="005275FA">
      <w:pPr>
        <w:rPr>
          <w:rFonts w:ascii="Times New Roman" w:eastAsia="Times New Roman" w:hAnsi="Times New Roman" w:cs="Times New Roman"/>
          <w:sz w:val="24"/>
          <w:szCs w:val="24"/>
        </w:rPr>
      </w:pPr>
    </w:p>
    <w:p w14:paraId="00000054" w14:textId="77777777" w:rsidR="005275FA" w:rsidRPr="002A5D04" w:rsidRDefault="005275FA">
      <w:pPr>
        <w:rPr>
          <w:rFonts w:ascii="Times New Roman" w:eastAsia="Times New Roman" w:hAnsi="Times New Roman" w:cs="Times New Roman"/>
          <w:b/>
          <w:sz w:val="24"/>
          <w:szCs w:val="24"/>
          <w:highlight w:val="green"/>
        </w:rPr>
      </w:pPr>
    </w:p>
    <w:p w14:paraId="00000055" w14:textId="138A1B32" w:rsidR="005275FA" w:rsidRPr="002A5D04" w:rsidRDefault="00E6721E">
      <w:pPr>
        <w:spacing w:after="20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 xml:space="preserve">Key references for </w:t>
      </w:r>
      <w:ins w:id="218" w:author="Rainer Krug" w:date="2025-10-17T13:04:00Z" w16du:dateUtc="2025-10-17T11:04:00Z">
        <w:r w:rsidR="00B75282" w:rsidRPr="002A5D04">
          <w:rPr>
            <w:rFonts w:ascii="Times New Roman" w:eastAsia="Times New Roman" w:hAnsi="Times New Roman" w:cs="Times New Roman"/>
            <w:b/>
            <w:sz w:val="24"/>
            <w:szCs w:val="24"/>
          </w:rPr>
          <w:t>ecological connectivity</w:t>
        </w:r>
      </w:ins>
      <w:del w:id="219" w:author="Rainer Krug" w:date="2025-10-17T13:04:00Z" w16du:dateUtc="2025-10-17T11:04:00Z">
        <w:r w:rsidRPr="002A5D04" w:rsidDel="00B75282">
          <w:rPr>
            <w:rFonts w:ascii="Times New Roman" w:eastAsia="Times New Roman" w:hAnsi="Times New Roman" w:cs="Times New Roman"/>
            <w:b/>
            <w:sz w:val="24"/>
            <w:szCs w:val="24"/>
          </w:rPr>
          <w:delText>ecological connectivity</w:delText>
        </w:r>
      </w:del>
    </w:p>
    <w:p w14:paraId="0F58115A" w14:textId="67931BB7" w:rsidR="235F049B" w:rsidRPr="002A5D04" w:rsidRDefault="235F049B">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Balbar, A. C., &amp; Metaxas, A. (2019). The current application of ecological connectivity in the design of marine protected areas. </w:t>
      </w:r>
      <w:r w:rsidRPr="002A5D04">
        <w:rPr>
          <w:rFonts w:ascii="Times New Roman" w:eastAsia="Times New Roman" w:hAnsi="Times New Roman" w:cs="Times New Roman"/>
          <w:i/>
          <w:iCs/>
          <w:sz w:val="24"/>
          <w:szCs w:val="24"/>
        </w:rPr>
        <w:t>Global Ecology and Conservation</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17</w:t>
      </w:r>
      <w:r w:rsidRPr="002A5D04">
        <w:rPr>
          <w:rFonts w:ascii="Times New Roman" w:eastAsia="Times New Roman" w:hAnsi="Times New Roman" w:cs="Times New Roman"/>
          <w:sz w:val="24"/>
          <w:szCs w:val="24"/>
        </w:rPr>
        <w:t xml:space="preserve">, e00569. </w:t>
      </w:r>
      <w:hyperlink r:id="rId29" w:history="1">
        <w:r w:rsidRPr="002A5D04">
          <w:rPr>
            <w:rStyle w:val="Hyperlink"/>
            <w:rFonts w:ascii="Times New Roman" w:eastAsia="Times New Roman" w:hAnsi="Times New Roman" w:cs="Times New Roman"/>
            <w:sz w:val="24"/>
            <w:szCs w:val="24"/>
          </w:rPr>
          <w:t>https://doi.org/10.1016/j.gecco.2019.e00569</w:t>
        </w:r>
      </w:hyperlink>
    </w:p>
    <w:p w14:paraId="0607B1D4" w14:textId="34A4F18C" w:rsidR="2BFCC9B3" w:rsidRPr="002A5D04" w:rsidRDefault="2BFCC9B3" w:rsidP="2BFCC9B3">
      <w:pPr>
        <w:spacing w:after="200"/>
        <w:rPr>
          <w:rFonts w:ascii="Times New Roman" w:eastAsia="Times New Roman" w:hAnsi="Times New Roman" w:cs="Times New Roman"/>
          <w:b/>
          <w:bCs/>
          <w:sz w:val="24"/>
          <w:szCs w:val="24"/>
        </w:rPr>
      </w:pPr>
    </w:p>
    <w:p w14:paraId="00000056"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Beger, M., Metaxas, A., Balbar, A.C., McGowan, J.A., Daigle, R., Kuempel, C.D., Treml, E.A., </w:t>
      </w:r>
      <w:proofErr w:type="spellStart"/>
      <w:r w:rsidRPr="002A5D04">
        <w:rPr>
          <w:rFonts w:ascii="Times New Roman" w:eastAsia="Times New Roman" w:hAnsi="Times New Roman" w:cs="Times New Roman"/>
          <w:sz w:val="24"/>
          <w:szCs w:val="24"/>
        </w:rPr>
        <w:t>Possingham</w:t>
      </w:r>
      <w:proofErr w:type="spellEnd"/>
      <w:r w:rsidRPr="002A5D04">
        <w:rPr>
          <w:rFonts w:ascii="Times New Roman" w:eastAsia="Times New Roman" w:hAnsi="Times New Roman" w:cs="Times New Roman"/>
          <w:sz w:val="24"/>
          <w:szCs w:val="24"/>
        </w:rPr>
        <w:t xml:space="preserve">, H.P., 2022. Demystifying ecological connectivity for actionable spatial conservation planning. Trends in Ecology &amp; Evolution 37, 1079–1091. </w:t>
      </w:r>
      <w:hyperlink r:id="rId30">
        <w:r w:rsidR="005275FA" w:rsidRPr="002A5D04">
          <w:rPr>
            <w:rFonts w:ascii="Times New Roman" w:eastAsia="Times New Roman" w:hAnsi="Times New Roman" w:cs="Times New Roman"/>
            <w:color w:val="1155CC"/>
            <w:sz w:val="24"/>
            <w:szCs w:val="24"/>
            <w:u w:val="single"/>
          </w:rPr>
          <w:t>https://doi.org/10.1016/j.tree.2022.09.002</w:t>
        </w:r>
      </w:hyperlink>
      <w:r w:rsidRPr="002A5D04">
        <w:rPr>
          <w:rFonts w:ascii="Times New Roman" w:eastAsia="Times New Roman" w:hAnsi="Times New Roman" w:cs="Times New Roman"/>
          <w:sz w:val="24"/>
          <w:szCs w:val="24"/>
        </w:rPr>
        <w:t xml:space="preserve"> </w:t>
      </w:r>
    </w:p>
    <w:p w14:paraId="35A2BEBA" w14:textId="021A7C74" w:rsidR="446294A8" w:rsidRPr="002A5D04" w:rsidRDefault="446294A8">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Brennan, A., Naidoo, R., Greenstreet, L., Mehrabi, Z., </w:t>
      </w:r>
      <w:proofErr w:type="spellStart"/>
      <w:r w:rsidRPr="002A5D04">
        <w:rPr>
          <w:rFonts w:ascii="Times New Roman" w:eastAsia="Times New Roman" w:hAnsi="Times New Roman" w:cs="Times New Roman"/>
          <w:sz w:val="24"/>
          <w:szCs w:val="24"/>
        </w:rPr>
        <w:t>Ramankutty</w:t>
      </w:r>
      <w:proofErr w:type="spellEnd"/>
      <w:r w:rsidRPr="002A5D04">
        <w:rPr>
          <w:rFonts w:ascii="Times New Roman" w:eastAsia="Times New Roman" w:hAnsi="Times New Roman" w:cs="Times New Roman"/>
          <w:sz w:val="24"/>
          <w:szCs w:val="24"/>
        </w:rPr>
        <w:t xml:space="preserve">, N., &amp; Kremen, C. (2022). Functional connectivity of the world’s protected areas. </w:t>
      </w:r>
      <w:r w:rsidRPr="002A5D04">
        <w:rPr>
          <w:rFonts w:ascii="Times New Roman" w:eastAsia="Times New Roman" w:hAnsi="Times New Roman" w:cs="Times New Roman"/>
          <w:i/>
          <w:iCs/>
          <w:sz w:val="24"/>
          <w:szCs w:val="24"/>
        </w:rPr>
        <w:t>Science</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376</w:t>
      </w:r>
      <w:r w:rsidRPr="002A5D04">
        <w:rPr>
          <w:rFonts w:ascii="Times New Roman" w:eastAsia="Times New Roman" w:hAnsi="Times New Roman" w:cs="Times New Roman"/>
          <w:sz w:val="24"/>
          <w:szCs w:val="24"/>
        </w:rPr>
        <w:t xml:space="preserve">(6597), 1101–1104. </w:t>
      </w:r>
      <w:hyperlink r:id="rId31" w:history="1">
        <w:r w:rsidRPr="002A5D04">
          <w:rPr>
            <w:rStyle w:val="Hyperlink"/>
            <w:rFonts w:ascii="Times New Roman" w:eastAsia="Times New Roman" w:hAnsi="Times New Roman" w:cs="Times New Roman"/>
            <w:sz w:val="24"/>
            <w:szCs w:val="24"/>
          </w:rPr>
          <w:t>https://doi.org/10.1126/science.abl8974</w:t>
        </w:r>
      </w:hyperlink>
    </w:p>
    <w:p w14:paraId="714D5CE6" w14:textId="43264366" w:rsidR="2BFCC9B3" w:rsidRPr="002A5D04" w:rsidRDefault="2BFCC9B3" w:rsidP="2BFCC9B3">
      <w:pPr>
        <w:spacing w:after="200"/>
        <w:rPr>
          <w:rFonts w:ascii="Times New Roman" w:eastAsia="Times New Roman" w:hAnsi="Times New Roman" w:cs="Times New Roman"/>
          <w:sz w:val="24"/>
          <w:szCs w:val="24"/>
        </w:rPr>
      </w:pPr>
    </w:p>
    <w:p w14:paraId="00000057"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Brodie, J.F., Gonzalez, A., Mohd-Azlan, J., Nelson, C.R., Tabor, G., Vasudev, D., Zeller, K.A., Fletcher, R.J., 2025. A well-connected Earth: The science and conservation of organismal movement. Science 388, eadn2225. </w:t>
      </w:r>
      <w:hyperlink r:id="rId32">
        <w:r w:rsidR="005275FA" w:rsidRPr="002A5D04">
          <w:rPr>
            <w:rFonts w:ascii="Times New Roman" w:eastAsia="Times New Roman" w:hAnsi="Times New Roman" w:cs="Times New Roman"/>
            <w:color w:val="1155CC"/>
            <w:sz w:val="24"/>
            <w:szCs w:val="24"/>
            <w:u w:val="single"/>
          </w:rPr>
          <w:t>https://doi.org/10.1126/science.adn2225</w:t>
        </w:r>
      </w:hyperlink>
      <w:r w:rsidRPr="002A5D04">
        <w:rPr>
          <w:rFonts w:ascii="Times New Roman" w:eastAsia="Times New Roman" w:hAnsi="Times New Roman" w:cs="Times New Roman"/>
          <w:sz w:val="24"/>
          <w:szCs w:val="24"/>
        </w:rPr>
        <w:t xml:space="preserve"> </w:t>
      </w:r>
    </w:p>
    <w:p w14:paraId="505B83E1" w14:textId="0E6714AD" w:rsidR="35DC833C" w:rsidRPr="002A5D04" w:rsidRDefault="35DC833C">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Crooks, K. R., &amp; Sanjayan, M. (Eds.). (2006). </w:t>
      </w:r>
      <w:r w:rsidRPr="002A5D04">
        <w:rPr>
          <w:rFonts w:ascii="Times New Roman" w:eastAsia="Times New Roman" w:hAnsi="Times New Roman" w:cs="Times New Roman"/>
          <w:i/>
          <w:iCs/>
          <w:sz w:val="24"/>
          <w:szCs w:val="24"/>
        </w:rPr>
        <w:t>Connectivity Conservation</w:t>
      </w:r>
      <w:r w:rsidRPr="002A5D04">
        <w:rPr>
          <w:rFonts w:ascii="Times New Roman" w:eastAsia="Times New Roman" w:hAnsi="Times New Roman" w:cs="Times New Roman"/>
          <w:sz w:val="24"/>
          <w:szCs w:val="24"/>
        </w:rPr>
        <w:t xml:space="preserve">. Cambridge University Press. </w:t>
      </w:r>
      <w:hyperlink r:id="rId33" w:history="1">
        <w:r w:rsidRPr="002A5D04">
          <w:rPr>
            <w:rStyle w:val="Hyperlink"/>
            <w:rFonts w:ascii="Times New Roman" w:eastAsia="Times New Roman" w:hAnsi="Times New Roman" w:cs="Times New Roman"/>
            <w:sz w:val="24"/>
            <w:szCs w:val="24"/>
          </w:rPr>
          <w:t>https://doi.org/10.1017/CBO9780511754821</w:t>
        </w:r>
      </w:hyperlink>
    </w:p>
    <w:p w14:paraId="0D3A350E" w14:textId="6FC47B35" w:rsidR="2BFCC9B3" w:rsidRPr="002A5D04" w:rsidRDefault="2BFCC9B3" w:rsidP="2BFCC9B3">
      <w:pPr>
        <w:spacing w:after="200"/>
        <w:rPr>
          <w:rFonts w:ascii="Times New Roman" w:eastAsia="Times New Roman" w:hAnsi="Times New Roman" w:cs="Times New Roman"/>
          <w:sz w:val="24"/>
          <w:szCs w:val="24"/>
        </w:rPr>
      </w:pPr>
    </w:p>
    <w:p w14:paraId="2D637D4D" w14:textId="114A9ECE" w:rsidR="35DC833C" w:rsidRPr="002A5D04" w:rsidRDefault="35DC833C">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Daigle, R. M., Metaxas, A., Balbar, A. C., McGowan, J., Treml, E. A., Kuempel, C. D., </w:t>
      </w:r>
      <w:proofErr w:type="spellStart"/>
      <w:r w:rsidRPr="002A5D04">
        <w:rPr>
          <w:rFonts w:ascii="Times New Roman" w:eastAsia="Times New Roman" w:hAnsi="Times New Roman" w:cs="Times New Roman"/>
          <w:sz w:val="24"/>
          <w:szCs w:val="24"/>
        </w:rPr>
        <w:t>Possingham</w:t>
      </w:r>
      <w:proofErr w:type="spellEnd"/>
      <w:r w:rsidRPr="002A5D04">
        <w:rPr>
          <w:rFonts w:ascii="Times New Roman" w:eastAsia="Times New Roman" w:hAnsi="Times New Roman" w:cs="Times New Roman"/>
          <w:sz w:val="24"/>
          <w:szCs w:val="24"/>
        </w:rPr>
        <w:t xml:space="preserve">, H. P., &amp; Beger, M. (2020). Operationalizing ecological connectivity in spatial conservation planning with </w:t>
      </w:r>
      <w:proofErr w:type="spellStart"/>
      <w:r w:rsidRPr="002A5D04">
        <w:rPr>
          <w:rFonts w:ascii="Times New Roman" w:eastAsia="Times New Roman" w:hAnsi="Times New Roman" w:cs="Times New Roman"/>
          <w:sz w:val="24"/>
          <w:szCs w:val="24"/>
        </w:rPr>
        <w:t>Marxan</w:t>
      </w:r>
      <w:proofErr w:type="spellEnd"/>
      <w:r w:rsidRPr="002A5D04">
        <w:rPr>
          <w:rFonts w:ascii="Times New Roman" w:eastAsia="Times New Roman" w:hAnsi="Times New Roman" w:cs="Times New Roman"/>
          <w:sz w:val="24"/>
          <w:szCs w:val="24"/>
        </w:rPr>
        <w:t xml:space="preserve"> Connect. </w:t>
      </w:r>
      <w:r w:rsidRPr="002A5D04">
        <w:rPr>
          <w:rFonts w:ascii="Times New Roman" w:eastAsia="Times New Roman" w:hAnsi="Times New Roman" w:cs="Times New Roman"/>
          <w:i/>
          <w:iCs/>
          <w:sz w:val="24"/>
          <w:szCs w:val="24"/>
        </w:rPr>
        <w:t>Methods in Ecology and Evolution</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11</w:t>
      </w:r>
      <w:r w:rsidRPr="002A5D04">
        <w:rPr>
          <w:rFonts w:ascii="Times New Roman" w:eastAsia="Times New Roman" w:hAnsi="Times New Roman" w:cs="Times New Roman"/>
          <w:sz w:val="24"/>
          <w:szCs w:val="24"/>
        </w:rPr>
        <w:t xml:space="preserve">(4), 570–579. </w:t>
      </w:r>
      <w:hyperlink r:id="rId34" w:history="1">
        <w:r w:rsidRPr="002A5D04">
          <w:rPr>
            <w:rStyle w:val="Hyperlink"/>
            <w:rFonts w:ascii="Times New Roman" w:eastAsia="Times New Roman" w:hAnsi="Times New Roman" w:cs="Times New Roman"/>
            <w:sz w:val="24"/>
            <w:szCs w:val="24"/>
          </w:rPr>
          <w:t>https://doi.org/10.1111/2041-210X.13349</w:t>
        </w:r>
      </w:hyperlink>
    </w:p>
    <w:p w14:paraId="29EA82B4" w14:textId="77A24D14" w:rsidR="2BFCC9B3" w:rsidRPr="002A5D04" w:rsidRDefault="2BFCC9B3" w:rsidP="2BFCC9B3">
      <w:pPr>
        <w:spacing w:after="200"/>
        <w:rPr>
          <w:rFonts w:ascii="Times New Roman" w:eastAsia="Times New Roman" w:hAnsi="Times New Roman" w:cs="Times New Roman"/>
          <w:sz w:val="24"/>
          <w:szCs w:val="24"/>
        </w:rPr>
      </w:pPr>
    </w:p>
    <w:p w14:paraId="6284625C" w14:textId="7C8B93A0" w:rsidR="53DA652F" w:rsidRPr="002A5D04" w:rsidRDefault="53DA652F">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lastRenderedPageBreak/>
        <w:t xml:space="preserve">Hermoso, V., Vasconcelos, R. P., Henriques, S., Filipe, A. F., &amp; Carvalho, S. B. (2021). Conservation planning across realms: Enhancing connectivity for multi-realm species. </w:t>
      </w:r>
      <w:r w:rsidRPr="002A5D04">
        <w:rPr>
          <w:rFonts w:ascii="Times New Roman" w:eastAsia="Times New Roman" w:hAnsi="Times New Roman" w:cs="Times New Roman"/>
          <w:i/>
          <w:iCs/>
          <w:sz w:val="24"/>
          <w:szCs w:val="24"/>
        </w:rPr>
        <w:t>Journal of Applied Ecology</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58</w:t>
      </w:r>
      <w:r w:rsidRPr="002A5D04">
        <w:rPr>
          <w:rFonts w:ascii="Times New Roman" w:eastAsia="Times New Roman" w:hAnsi="Times New Roman" w:cs="Times New Roman"/>
          <w:sz w:val="24"/>
          <w:szCs w:val="24"/>
        </w:rPr>
        <w:t xml:space="preserve">(3), 644–654. </w:t>
      </w:r>
      <w:hyperlink r:id="rId35" w:history="1">
        <w:r w:rsidRPr="002A5D04">
          <w:rPr>
            <w:rStyle w:val="Hyperlink"/>
            <w:rFonts w:ascii="Times New Roman" w:eastAsia="Times New Roman" w:hAnsi="Times New Roman" w:cs="Times New Roman"/>
            <w:sz w:val="24"/>
            <w:szCs w:val="24"/>
          </w:rPr>
          <w:t>https://doi.org/10.1111/1365-2664.13796</w:t>
        </w:r>
      </w:hyperlink>
    </w:p>
    <w:p w14:paraId="25EB84B7" w14:textId="452C1BBB" w:rsidR="2BFCC9B3" w:rsidRPr="002A5D04" w:rsidRDefault="2BFCC9B3" w:rsidP="2BFCC9B3">
      <w:pPr>
        <w:spacing w:after="200"/>
        <w:rPr>
          <w:rFonts w:ascii="Times New Roman" w:eastAsia="Times New Roman" w:hAnsi="Times New Roman" w:cs="Times New Roman"/>
          <w:sz w:val="24"/>
          <w:szCs w:val="24"/>
        </w:rPr>
      </w:pPr>
    </w:p>
    <w:p w14:paraId="00000058"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Hilty, J., Worboys, G.L., Keeley, A., Woodley, S., Lausche, B.J., Locke, H., Carr, M., </w:t>
      </w:r>
      <w:proofErr w:type="spellStart"/>
      <w:r w:rsidRPr="002A5D04">
        <w:rPr>
          <w:rFonts w:ascii="Times New Roman" w:eastAsia="Times New Roman" w:hAnsi="Times New Roman" w:cs="Times New Roman"/>
          <w:sz w:val="24"/>
          <w:szCs w:val="24"/>
        </w:rPr>
        <w:t>Pulsford</w:t>
      </w:r>
      <w:proofErr w:type="spellEnd"/>
      <w:r w:rsidRPr="002A5D04">
        <w:rPr>
          <w:rFonts w:ascii="Times New Roman" w:eastAsia="Times New Roman" w:hAnsi="Times New Roman" w:cs="Times New Roman"/>
          <w:sz w:val="24"/>
          <w:szCs w:val="24"/>
        </w:rPr>
        <w:t xml:space="preserve">, I., Pittock, J., White, J.W., Theobald, D.M., Levine, J., Reuling, M., Watson, J.E.M., Ament, R., Tabor, G.M., 2020. Guidelines for conserving connectivity through ecological networks and corridors. IUCN. </w:t>
      </w:r>
      <w:hyperlink r:id="rId36">
        <w:r w:rsidR="005275FA" w:rsidRPr="002A5D04">
          <w:rPr>
            <w:rFonts w:ascii="Times New Roman" w:eastAsia="Times New Roman" w:hAnsi="Times New Roman" w:cs="Times New Roman"/>
            <w:color w:val="1155CC"/>
            <w:sz w:val="24"/>
            <w:szCs w:val="24"/>
            <w:u w:val="single"/>
          </w:rPr>
          <w:t>https://portals.iucn.org/library/node/49061</w:t>
        </w:r>
      </w:hyperlink>
      <w:r w:rsidRPr="002A5D04">
        <w:rPr>
          <w:rFonts w:ascii="Times New Roman" w:eastAsia="Times New Roman" w:hAnsi="Times New Roman" w:cs="Times New Roman"/>
          <w:sz w:val="24"/>
          <w:szCs w:val="24"/>
        </w:rPr>
        <w:t xml:space="preserve"> </w:t>
      </w:r>
    </w:p>
    <w:p w14:paraId="00000059"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Hilty, J.A., 2019. Corridor ecology: linking landscapes for biodiversity conservation and climate adaptation, Second edition. ed. Island Press, Washington.</w:t>
      </w:r>
    </w:p>
    <w:p w14:paraId="4E087225" w14:textId="26565E43" w:rsidR="005275FA" w:rsidRPr="002A5D04" w:rsidRDefault="2FBB3D33">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Keeley, A. T. H., Beier, P., &amp; Jenness, J. S. (2021). Connectivity metrics for conservation planning and monitoring. </w:t>
      </w:r>
      <w:r w:rsidRPr="002A5D04">
        <w:rPr>
          <w:rFonts w:ascii="Times New Roman" w:eastAsia="Times New Roman" w:hAnsi="Times New Roman" w:cs="Times New Roman"/>
          <w:i/>
          <w:iCs/>
          <w:sz w:val="24"/>
          <w:szCs w:val="24"/>
        </w:rPr>
        <w:t>Biological Conservation</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255</w:t>
      </w:r>
      <w:r w:rsidRPr="002A5D04">
        <w:rPr>
          <w:rFonts w:ascii="Times New Roman" w:eastAsia="Times New Roman" w:hAnsi="Times New Roman" w:cs="Times New Roman"/>
          <w:sz w:val="24"/>
          <w:szCs w:val="24"/>
        </w:rPr>
        <w:t xml:space="preserve">, 109008. </w:t>
      </w:r>
      <w:hyperlink r:id="rId37" w:history="1">
        <w:r w:rsidRPr="002A5D04">
          <w:rPr>
            <w:rStyle w:val="Hyperlink"/>
            <w:rFonts w:ascii="Times New Roman" w:eastAsia="Times New Roman" w:hAnsi="Times New Roman" w:cs="Times New Roman"/>
            <w:sz w:val="24"/>
            <w:szCs w:val="24"/>
          </w:rPr>
          <w:t>https://doi.org/10.1016/j.biocon.2021.109008</w:t>
        </w:r>
      </w:hyperlink>
    </w:p>
    <w:p w14:paraId="719BDF4B" w14:textId="48D9DBF9" w:rsidR="005275FA" w:rsidRPr="002A5D04" w:rsidRDefault="005275FA" w:rsidP="2BFCC9B3">
      <w:pPr>
        <w:spacing w:after="200"/>
        <w:rPr>
          <w:rFonts w:ascii="Times New Roman" w:eastAsia="Times New Roman" w:hAnsi="Times New Roman" w:cs="Times New Roman"/>
          <w:sz w:val="24"/>
          <w:szCs w:val="24"/>
        </w:rPr>
      </w:pPr>
    </w:p>
    <w:p w14:paraId="6159446F" w14:textId="63201A2E" w:rsidR="005275FA" w:rsidRPr="002A5D04" w:rsidRDefault="2FBB3D33">
      <w:pPr>
        <w:rPr>
          <w:rStyle w:val="Hyperlink"/>
          <w:rFonts w:ascii="Times New Roman" w:eastAsia="Times New Roman" w:hAnsi="Times New Roman" w:cs="Times New Roman"/>
          <w:sz w:val="24"/>
          <w:szCs w:val="24"/>
        </w:rPr>
      </w:pPr>
      <w:proofErr w:type="spellStart"/>
      <w:r w:rsidRPr="002A5D04">
        <w:rPr>
          <w:rFonts w:ascii="Times New Roman" w:eastAsia="Times New Roman" w:hAnsi="Times New Roman" w:cs="Times New Roman"/>
          <w:sz w:val="24"/>
          <w:szCs w:val="24"/>
        </w:rPr>
        <w:t>Liczner</w:t>
      </w:r>
      <w:proofErr w:type="spellEnd"/>
      <w:r w:rsidRPr="002A5D04">
        <w:rPr>
          <w:rFonts w:ascii="Times New Roman" w:eastAsia="Times New Roman" w:hAnsi="Times New Roman" w:cs="Times New Roman"/>
          <w:sz w:val="24"/>
          <w:szCs w:val="24"/>
        </w:rPr>
        <w:t xml:space="preserve">, A. R., </w:t>
      </w:r>
      <w:proofErr w:type="spellStart"/>
      <w:r w:rsidRPr="002A5D04">
        <w:rPr>
          <w:rFonts w:ascii="Times New Roman" w:eastAsia="Times New Roman" w:hAnsi="Times New Roman" w:cs="Times New Roman"/>
          <w:sz w:val="24"/>
          <w:szCs w:val="24"/>
        </w:rPr>
        <w:t>Pither</w:t>
      </w:r>
      <w:proofErr w:type="spellEnd"/>
      <w:r w:rsidRPr="002A5D04">
        <w:rPr>
          <w:rFonts w:ascii="Times New Roman" w:eastAsia="Times New Roman" w:hAnsi="Times New Roman" w:cs="Times New Roman"/>
          <w:sz w:val="24"/>
          <w:szCs w:val="24"/>
        </w:rPr>
        <w:t xml:space="preserve">, R., Bennett, J. R., Bowman, J., Hall, K. R., Fletcher Jr, R. J., Ford, A. T., Michalak, J. L., Rayfield, B., </w:t>
      </w:r>
      <w:proofErr w:type="spellStart"/>
      <w:r w:rsidRPr="002A5D04">
        <w:rPr>
          <w:rFonts w:ascii="Times New Roman" w:eastAsia="Times New Roman" w:hAnsi="Times New Roman" w:cs="Times New Roman"/>
          <w:sz w:val="24"/>
          <w:szCs w:val="24"/>
        </w:rPr>
        <w:t>Wittische</w:t>
      </w:r>
      <w:proofErr w:type="spellEnd"/>
      <w:r w:rsidRPr="002A5D04">
        <w:rPr>
          <w:rFonts w:ascii="Times New Roman" w:eastAsia="Times New Roman" w:hAnsi="Times New Roman" w:cs="Times New Roman"/>
          <w:sz w:val="24"/>
          <w:szCs w:val="24"/>
        </w:rPr>
        <w:t xml:space="preserve">, J., &amp; </w:t>
      </w:r>
      <w:proofErr w:type="spellStart"/>
      <w:r w:rsidRPr="002A5D04">
        <w:rPr>
          <w:rFonts w:ascii="Times New Roman" w:eastAsia="Times New Roman" w:hAnsi="Times New Roman" w:cs="Times New Roman"/>
          <w:sz w:val="24"/>
          <w:szCs w:val="24"/>
        </w:rPr>
        <w:t>Pither</w:t>
      </w:r>
      <w:proofErr w:type="spellEnd"/>
      <w:r w:rsidRPr="002A5D04">
        <w:rPr>
          <w:rFonts w:ascii="Times New Roman" w:eastAsia="Times New Roman" w:hAnsi="Times New Roman" w:cs="Times New Roman"/>
          <w:sz w:val="24"/>
          <w:szCs w:val="24"/>
        </w:rPr>
        <w:t xml:space="preserve">, J. (2024). Advances and challenges in ecological connectivity science. </w:t>
      </w:r>
      <w:r w:rsidRPr="002A5D04">
        <w:rPr>
          <w:rFonts w:ascii="Times New Roman" w:eastAsia="Times New Roman" w:hAnsi="Times New Roman" w:cs="Times New Roman"/>
          <w:i/>
          <w:iCs/>
          <w:sz w:val="24"/>
          <w:szCs w:val="24"/>
        </w:rPr>
        <w:t>Ecology and Evolution</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14</w:t>
      </w:r>
      <w:r w:rsidRPr="002A5D04">
        <w:rPr>
          <w:rFonts w:ascii="Times New Roman" w:eastAsia="Times New Roman" w:hAnsi="Times New Roman" w:cs="Times New Roman"/>
          <w:sz w:val="24"/>
          <w:szCs w:val="24"/>
        </w:rPr>
        <w:t xml:space="preserve">(9), e70231. </w:t>
      </w:r>
      <w:hyperlink r:id="rId38" w:history="1">
        <w:r w:rsidRPr="002A5D04">
          <w:rPr>
            <w:rStyle w:val="Hyperlink"/>
            <w:rFonts w:ascii="Times New Roman" w:eastAsia="Times New Roman" w:hAnsi="Times New Roman" w:cs="Times New Roman"/>
            <w:sz w:val="24"/>
            <w:szCs w:val="24"/>
          </w:rPr>
          <w:t>https://doi.org/10.1002/ece3.70231</w:t>
        </w:r>
      </w:hyperlink>
    </w:p>
    <w:p w14:paraId="25CDC7E6" w14:textId="0F993BF5" w:rsidR="005275FA" w:rsidRPr="002A5D04" w:rsidRDefault="005275FA" w:rsidP="2BFCC9B3">
      <w:pPr>
        <w:rPr>
          <w:rFonts w:ascii="Times New Roman" w:eastAsia="Times New Roman" w:hAnsi="Times New Roman" w:cs="Times New Roman"/>
          <w:sz w:val="24"/>
          <w:szCs w:val="24"/>
        </w:rPr>
      </w:pPr>
    </w:p>
    <w:p w14:paraId="36226B9D" w14:textId="7804B929" w:rsidR="005275FA" w:rsidRPr="002A5D04" w:rsidRDefault="2FBB3D33">
      <w:pPr>
        <w:rPr>
          <w:rStyle w:val="Hyperlink"/>
          <w:rFonts w:ascii="Times New Roman" w:eastAsia="Times New Roman" w:hAnsi="Times New Roman" w:cs="Times New Roman"/>
          <w:sz w:val="24"/>
          <w:szCs w:val="24"/>
        </w:rPr>
      </w:pPr>
      <w:proofErr w:type="spellStart"/>
      <w:r w:rsidRPr="002A5D04">
        <w:rPr>
          <w:rFonts w:ascii="Times New Roman" w:eastAsia="Times New Roman" w:hAnsi="Times New Roman" w:cs="Times New Roman"/>
          <w:sz w:val="24"/>
          <w:szCs w:val="24"/>
        </w:rPr>
        <w:t>Magris</w:t>
      </w:r>
      <w:proofErr w:type="spellEnd"/>
      <w:r w:rsidRPr="002A5D04">
        <w:rPr>
          <w:rFonts w:ascii="Times New Roman" w:eastAsia="Times New Roman" w:hAnsi="Times New Roman" w:cs="Times New Roman"/>
          <w:sz w:val="24"/>
          <w:szCs w:val="24"/>
        </w:rPr>
        <w:t xml:space="preserve">, R. A., </w:t>
      </w:r>
      <w:proofErr w:type="spellStart"/>
      <w:r w:rsidRPr="002A5D04">
        <w:rPr>
          <w:rFonts w:ascii="Times New Roman" w:eastAsia="Times New Roman" w:hAnsi="Times New Roman" w:cs="Times New Roman"/>
          <w:sz w:val="24"/>
          <w:szCs w:val="24"/>
        </w:rPr>
        <w:t>Andrello</w:t>
      </w:r>
      <w:proofErr w:type="spellEnd"/>
      <w:r w:rsidRPr="002A5D04">
        <w:rPr>
          <w:rFonts w:ascii="Times New Roman" w:eastAsia="Times New Roman" w:hAnsi="Times New Roman" w:cs="Times New Roman"/>
          <w:sz w:val="24"/>
          <w:szCs w:val="24"/>
        </w:rPr>
        <w:t xml:space="preserve">, M., Pressey, R. L., </w:t>
      </w:r>
      <w:proofErr w:type="spellStart"/>
      <w:r w:rsidRPr="002A5D04">
        <w:rPr>
          <w:rFonts w:ascii="Times New Roman" w:eastAsia="Times New Roman" w:hAnsi="Times New Roman" w:cs="Times New Roman"/>
          <w:sz w:val="24"/>
          <w:szCs w:val="24"/>
        </w:rPr>
        <w:t>Mouillot</w:t>
      </w:r>
      <w:proofErr w:type="spellEnd"/>
      <w:r w:rsidRPr="002A5D04">
        <w:rPr>
          <w:rFonts w:ascii="Times New Roman" w:eastAsia="Times New Roman" w:hAnsi="Times New Roman" w:cs="Times New Roman"/>
          <w:sz w:val="24"/>
          <w:szCs w:val="24"/>
        </w:rPr>
        <w:t xml:space="preserve">, D., </w:t>
      </w:r>
      <w:proofErr w:type="spellStart"/>
      <w:r w:rsidRPr="002A5D04">
        <w:rPr>
          <w:rFonts w:ascii="Times New Roman" w:eastAsia="Times New Roman" w:hAnsi="Times New Roman" w:cs="Times New Roman"/>
          <w:sz w:val="24"/>
          <w:szCs w:val="24"/>
        </w:rPr>
        <w:t>Dalongeville</w:t>
      </w:r>
      <w:proofErr w:type="spellEnd"/>
      <w:r w:rsidRPr="002A5D04">
        <w:rPr>
          <w:rFonts w:ascii="Times New Roman" w:eastAsia="Times New Roman" w:hAnsi="Times New Roman" w:cs="Times New Roman"/>
          <w:sz w:val="24"/>
          <w:szCs w:val="24"/>
        </w:rPr>
        <w:t xml:space="preserve">, A., Jacobi, M. N., &amp; Manel, S. (2018). Biologically representative and well-connected marine reserves enhance biodiversity persistence in conservation planning. </w:t>
      </w:r>
      <w:r w:rsidRPr="002A5D04">
        <w:rPr>
          <w:rFonts w:ascii="Times New Roman" w:eastAsia="Times New Roman" w:hAnsi="Times New Roman" w:cs="Times New Roman"/>
          <w:i/>
          <w:iCs/>
          <w:sz w:val="24"/>
          <w:szCs w:val="24"/>
        </w:rPr>
        <w:t>Conservation Letters</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11</w:t>
      </w:r>
      <w:r w:rsidRPr="002A5D04">
        <w:rPr>
          <w:rFonts w:ascii="Times New Roman" w:eastAsia="Times New Roman" w:hAnsi="Times New Roman" w:cs="Times New Roman"/>
          <w:sz w:val="24"/>
          <w:szCs w:val="24"/>
        </w:rPr>
        <w:t xml:space="preserve">(4), e12439. </w:t>
      </w:r>
      <w:hyperlink r:id="rId39" w:history="1">
        <w:r w:rsidRPr="002A5D04">
          <w:rPr>
            <w:rStyle w:val="Hyperlink"/>
            <w:rFonts w:ascii="Times New Roman" w:eastAsia="Times New Roman" w:hAnsi="Times New Roman" w:cs="Times New Roman"/>
            <w:sz w:val="24"/>
            <w:szCs w:val="24"/>
          </w:rPr>
          <w:t>https://doi.org/10.1111/conl.12439</w:t>
        </w:r>
      </w:hyperlink>
    </w:p>
    <w:p w14:paraId="693EE148" w14:textId="5FC7E3CB" w:rsidR="005275FA" w:rsidRPr="002A5D04" w:rsidRDefault="005275FA" w:rsidP="2BFCC9B3">
      <w:pPr>
        <w:rPr>
          <w:rFonts w:ascii="Times New Roman" w:eastAsia="Times New Roman" w:hAnsi="Times New Roman" w:cs="Times New Roman"/>
          <w:sz w:val="24"/>
          <w:szCs w:val="24"/>
        </w:rPr>
      </w:pPr>
    </w:p>
    <w:p w14:paraId="3E8550FB" w14:textId="21B1A37A" w:rsidR="005275FA" w:rsidRPr="002A5D04" w:rsidRDefault="2FBB3D33">
      <w:pPr>
        <w:rPr>
          <w:rStyle w:val="Hyperlink"/>
          <w:rFonts w:ascii="Times New Roman" w:eastAsia="Times New Roman" w:hAnsi="Times New Roman" w:cs="Times New Roman"/>
          <w:sz w:val="24"/>
          <w:szCs w:val="24"/>
        </w:rPr>
      </w:pPr>
      <w:proofErr w:type="spellStart"/>
      <w:r w:rsidRPr="002A5D04">
        <w:rPr>
          <w:rFonts w:ascii="Times New Roman" w:eastAsia="Times New Roman" w:hAnsi="Times New Roman" w:cs="Times New Roman"/>
          <w:sz w:val="24"/>
          <w:szCs w:val="24"/>
        </w:rPr>
        <w:t>Magris</w:t>
      </w:r>
      <w:proofErr w:type="spellEnd"/>
      <w:r w:rsidRPr="002A5D04">
        <w:rPr>
          <w:rFonts w:ascii="Times New Roman" w:eastAsia="Times New Roman" w:hAnsi="Times New Roman" w:cs="Times New Roman"/>
          <w:sz w:val="24"/>
          <w:szCs w:val="24"/>
        </w:rPr>
        <w:t xml:space="preserve">, R. A., Treml, E. A., Pressey, R. L., &amp; Weeks, R. (2016). Integrating multiple species connectivity and habitat quality into conservation planning for coral reefs. </w:t>
      </w:r>
      <w:proofErr w:type="spellStart"/>
      <w:r w:rsidRPr="002A5D04">
        <w:rPr>
          <w:rFonts w:ascii="Times New Roman" w:eastAsia="Times New Roman" w:hAnsi="Times New Roman" w:cs="Times New Roman"/>
          <w:i/>
          <w:iCs/>
          <w:sz w:val="24"/>
          <w:szCs w:val="24"/>
        </w:rPr>
        <w:t>Ecography</w:t>
      </w:r>
      <w:proofErr w:type="spellEnd"/>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39</w:t>
      </w:r>
      <w:r w:rsidRPr="002A5D04">
        <w:rPr>
          <w:rFonts w:ascii="Times New Roman" w:eastAsia="Times New Roman" w:hAnsi="Times New Roman" w:cs="Times New Roman"/>
          <w:sz w:val="24"/>
          <w:szCs w:val="24"/>
        </w:rPr>
        <w:t xml:space="preserve">(7), 649–664. </w:t>
      </w:r>
      <w:hyperlink r:id="rId40" w:history="1">
        <w:r w:rsidRPr="002A5D04">
          <w:rPr>
            <w:rStyle w:val="Hyperlink"/>
            <w:rFonts w:ascii="Times New Roman" w:eastAsia="Times New Roman" w:hAnsi="Times New Roman" w:cs="Times New Roman"/>
            <w:sz w:val="24"/>
            <w:szCs w:val="24"/>
          </w:rPr>
          <w:t>https://doi.org/10.1111/ecog.01507</w:t>
        </w:r>
      </w:hyperlink>
    </w:p>
    <w:p w14:paraId="307C1A06" w14:textId="3024D9CE" w:rsidR="005275FA" w:rsidRPr="002A5D04" w:rsidRDefault="005275FA" w:rsidP="2BFCC9B3">
      <w:pPr>
        <w:rPr>
          <w:rFonts w:ascii="Times New Roman" w:eastAsia="Times New Roman" w:hAnsi="Times New Roman" w:cs="Times New Roman"/>
          <w:sz w:val="24"/>
          <w:szCs w:val="24"/>
        </w:rPr>
      </w:pPr>
    </w:p>
    <w:p w14:paraId="3C230347" w14:textId="1950C24D" w:rsidR="005275FA" w:rsidRPr="002A5D04" w:rsidRDefault="1F77F41B">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Moreira, F., Dias, F. S., Dertien, J., Hasse, A. C., Borda-de-</w:t>
      </w:r>
      <w:proofErr w:type="spellStart"/>
      <w:r w:rsidRPr="002A5D04">
        <w:rPr>
          <w:rFonts w:ascii="Times New Roman" w:eastAsia="Times New Roman" w:hAnsi="Times New Roman" w:cs="Times New Roman"/>
          <w:sz w:val="24"/>
          <w:szCs w:val="24"/>
        </w:rPr>
        <w:t>Água</w:t>
      </w:r>
      <w:proofErr w:type="spellEnd"/>
      <w:r w:rsidRPr="002A5D04">
        <w:rPr>
          <w:rFonts w:ascii="Times New Roman" w:eastAsia="Times New Roman" w:hAnsi="Times New Roman" w:cs="Times New Roman"/>
          <w:sz w:val="24"/>
          <w:szCs w:val="24"/>
        </w:rPr>
        <w:t xml:space="preserve">, L., Carvalho, S., Porto, M., Cosentino, F., Maiorano, L., Sacchi, A., Santini, L., Borgwardt, F., Gruber, G., Poulsen, N., </w:t>
      </w:r>
      <w:proofErr w:type="spellStart"/>
      <w:r w:rsidRPr="002A5D04">
        <w:rPr>
          <w:rFonts w:ascii="Times New Roman" w:eastAsia="Times New Roman" w:hAnsi="Times New Roman" w:cs="Times New Roman"/>
          <w:sz w:val="24"/>
          <w:szCs w:val="24"/>
        </w:rPr>
        <w:t>Schinegger</w:t>
      </w:r>
      <w:proofErr w:type="spellEnd"/>
      <w:r w:rsidRPr="002A5D04">
        <w:rPr>
          <w:rFonts w:ascii="Times New Roman" w:eastAsia="Times New Roman" w:hAnsi="Times New Roman" w:cs="Times New Roman"/>
          <w:sz w:val="24"/>
          <w:szCs w:val="24"/>
        </w:rPr>
        <w:t xml:space="preserve">, R., Seliger, C., &amp; Fernández, N. (2024). Guidelines for connectivity conservation and planning in Europe. </w:t>
      </w:r>
      <w:r w:rsidRPr="002A5D04">
        <w:rPr>
          <w:rFonts w:ascii="Times New Roman" w:eastAsia="Times New Roman" w:hAnsi="Times New Roman" w:cs="Times New Roman"/>
          <w:i/>
          <w:iCs/>
          <w:sz w:val="24"/>
          <w:szCs w:val="24"/>
        </w:rPr>
        <w:t>ARPHA Preprints</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5</w:t>
      </w:r>
      <w:r w:rsidRPr="002A5D04">
        <w:rPr>
          <w:rFonts w:ascii="Times New Roman" w:eastAsia="Times New Roman" w:hAnsi="Times New Roman" w:cs="Times New Roman"/>
          <w:sz w:val="24"/>
          <w:szCs w:val="24"/>
        </w:rPr>
        <w:t xml:space="preserve">, e129021. </w:t>
      </w:r>
      <w:hyperlink r:id="rId41" w:history="1">
        <w:r w:rsidRPr="002A5D04">
          <w:rPr>
            <w:rStyle w:val="Hyperlink"/>
            <w:rFonts w:ascii="Times New Roman" w:eastAsia="Times New Roman" w:hAnsi="Times New Roman" w:cs="Times New Roman"/>
            <w:sz w:val="24"/>
            <w:szCs w:val="24"/>
          </w:rPr>
          <w:t>https://doi.org/10.3897/arphapreprints.e129021</w:t>
        </w:r>
      </w:hyperlink>
    </w:p>
    <w:p w14:paraId="41C884B1" w14:textId="704ACDE4" w:rsidR="005275FA" w:rsidRPr="002A5D04" w:rsidRDefault="005275FA" w:rsidP="2BFCC9B3">
      <w:pPr>
        <w:spacing w:after="200"/>
        <w:rPr>
          <w:rFonts w:ascii="Times New Roman" w:eastAsia="Times New Roman" w:hAnsi="Times New Roman" w:cs="Times New Roman"/>
          <w:sz w:val="24"/>
          <w:szCs w:val="24"/>
        </w:rPr>
      </w:pPr>
    </w:p>
    <w:p w14:paraId="663C420E" w14:textId="18477645" w:rsidR="005275FA" w:rsidRPr="002A5D04" w:rsidRDefault="61FA713F">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Naidoo, R., Aylward, C., Elliott, W., Keeley, A., Kinnaird, M., Knight, M., Papp, C.-R., Thapa, K., &amp; Antelo, R. (2025). From science to impact: Conserving ecological connectivity in large conservation landscapes. </w:t>
      </w:r>
      <w:r w:rsidRPr="002A5D04">
        <w:rPr>
          <w:rFonts w:ascii="Times New Roman" w:eastAsia="Times New Roman" w:hAnsi="Times New Roman" w:cs="Times New Roman"/>
          <w:i/>
          <w:iCs/>
          <w:sz w:val="24"/>
          <w:szCs w:val="24"/>
        </w:rPr>
        <w:t>Proceedings of the National Academy of Sciences</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122</w:t>
      </w:r>
      <w:r w:rsidRPr="002A5D04">
        <w:rPr>
          <w:rFonts w:ascii="Times New Roman" w:eastAsia="Times New Roman" w:hAnsi="Times New Roman" w:cs="Times New Roman"/>
          <w:sz w:val="24"/>
          <w:szCs w:val="24"/>
        </w:rPr>
        <w:t xml:space="preserve">(31), e2410937122. </w:t>
      </w:r>
      <w:hyperlink r:id="rId42" w:history="1">
        <w:r w:rsidRPr="002A5D04">
          <w:rPr>
            <w:rStyle w:val="Hyperlink"/>
            <w:rFonts w:ascii="Times New Roman" w:eastAsia="Times New Roman" w:hAnsi="Times New Roman" w:cs="Times New Roman"/>
            <w:sz w:val="24"/>
            <w:szCs w:val="24"/>
          </w:rPr>
          <w:t>https://doi.org/10.1073/pnas.2410937122</w:t>
        </w:r>
      </w:hyperlink>
    </w:p>
    <w:p w14:paraId="380EC4D7" w14:textId="373AD89F" w:rsidR="005275FA" w:rsidRPr="002A5D04" w:rsidRDefault="005275FA" w:rsidP="2BFCC9B3">
      <w:pPr>
        <w:spacing w:after="200"/>
        <w:rPr>
          <w:rFonts w:ascii="Times New Roman" w:eastAsia="Times New Roman" w:hAnsi="Times New Roman" w:cs="Times New Roman"/>
          <w:sz w:val="24"/>
          <w:szCs w:val="24"/>
        </w:rPr>
      </w:pPr>
    </w:p>
    <w:p w14:paraId="42248A34" w14:textId="0645B22F" w:rsidR="005275FA" w:rsidRPr="0096787E" w:rsidRDefault="26723982">
      <w:pPr>
        <w:rPr>
          <w:rStyle w:val="Hyperlink"/>
          <w:rFonts w:ascii="Times New Roman" w:eastAsia="Times New Roman" w:hAnsi="Times New Roman" w:cs="Times New Roman"/>
          <w:sz w:val="24"/>
          <w:szCs w:val="24"/>
          <w:lang w:val="it-CH"/>
          <w:rPrChange w:id="220" w:author="Rainer Krug" w:date="2025-10-17T11:45:00Z" w16du:dateUtc="2025-10-17T09:45:00Z">
            <w:rPr>
              <w:rStyle w:val="Hyperlink"/>
              <w:rFonts w:ascii="Times New Roman" w:eastAsia="Times New Roman" w:hAnsi="Times New Roman" w:cs="Times New Roman"/>
              <w:sz w:val="24"/>
              <w:szCs w:val="24"/>
            </w:rPr>
          </w:rPrChange>
        </w:rPr>
      </w:pPr>
      <w:r w:rsidRPr="0096787E">
        <w:rPr>
          <w:rFonts w:ascii="Times New Roman" w:eastAsia="Times New Roman" w:hAnsi="Times New Roman" w:cs="Times New Roman"/>
          <w:sz w:val="24"/>
          <w:szCs w:val="24"/>
          <w:lang w:val="it-CH"/>
          <w:rPrChange w:id="221" w:author="Rainer Krug" w:date="2025-10-17T11:45:00Z" w16du:dateUtc="2025-10-17T09:45:00Z">
            <w:rPr>
              <w:rFonts w:ascii="Times New Roman" w:eastAsia="Times New Roman" w:hAnsi="Times New Roman" w:cs="Times New Roman"/>
              <w:sz w:val="24"/>
              <w:szCs w:val="24"/>
            </w:rPr>
          </w:rPrChange>
        </w:rPr>
        <w:lastRenderedPageBreak/>
        <w:t xml:space="preserve">Saura, S., Bertzky, B., Bastin, L., Battistella, L., Mandrici, A., &amp; Dubois, G. (2018). </w:t>
      </w:r>
      <w:r w:rsidRPr="002A5D04">
        <w:rPr>
          <w:rFonts w:ascii="Times New Roman" w:eastAsia="Times New Roman" w:hAnsi="Times New Roman" w:cs="Times New Roman"/>
          <w:sz w:val="24"/>
          <w:szCs w:val="24"/>
        </w:rPr>
        <w:t xml:space="preserve">Protected area connectivity: Shortfalls in global targets and country-level priorities. </w:t>
      </w:r>
      <w:r w:rsidRPr="0096787E">
        <w:rPr>
          <w:rFonts w:ascii="Times New Roman" w:eastAsia="Times New Roman" w:hAnsi="Times New Roman" w:cs="Times New Roman"/>
          <w:i/>
          <w:iCs/>
          <w:sz w:val="24"/>
          <w:szCs w:val="24"/>
          <w:lang w:val="it-CH"/>
          <w:rPrChange w:id="222" w:author="Rainer Krug" w:date="2025-10-17T11:45:00Z" w16du:dateUtc="2025-10-17T09:45:00Z">
            <w:rPr>
              <w:rFonts w:ascii="Times New Roman" w:eastAsia="Times New Roman" w:hAnsi="Times New Roman" w:cs="Times New Roman"/>
              <w:i/>
              <w:iCs/>
              <w:sz w:val="24"/>
              <w:szCs w:val="24"/>
            </w:rPr>
          </w:rPrChange>
        </w:rPr>
        <w:t>Biological Conservation</w:t>
      </w:r>
      <w:r w:rsidRPr="0096787E">
        <w:rPr>
          <w:rFonts w:ascii="Times New Roman" w:eastAsia="Times New Roman" w:hAnsi="Times New Roman" w:cs="Times New Roman"/>
          <w:sz w:val="24"/>
          <w:szCs w:val="24"/>
          <w:lang w:val="it-CH"/>
          <w:rPrChange w:id="223" w:author="Rainer Krug" w:date="2025-10-17T11:45:00Z" w16du:dateUtc="2025-10-17T09:45:00Z">
            <w:rPr>
              <w:rFonts w:ascii="Times New Roman" w:eastAsia="Times New Roman" w:hAnsi="Times New Roman" w:cs="Times New Roman"/>
              <w:sz w:val="24"/>
              <w:szCs w:val="24"/>
            </w:rPr>
          </w:rPrChange>
        </w:rPr>
        <w:t xml:space="preserve">, </w:t>
      </w:r>
      <w:r w:rsidRPr="0096787E">
        <w:rPr>
          <w:rFonts w:ascii="Times New Roman" w:eastAsia="Times New Roman" w:hAnsi="Times New Roman" w:cs="Times New Roman"/>
          <w:i/>
          <w:iCs/>
          <w:sz w:val="24"/>
          <w:szCs w:val="24"/>
          <w:lang w:val="it-CH"/>
          <w:rPrChange w:id="224" w:author="Rainer Krug" w:date="2025-10-17T11:45:00Z" w16du:dateUtc="2025-10-17T09:45:00Z">
            <w:rPr>
              <w:rFonts w:ascii="Times New Roman" w:eastAsia="Times New Roman" w:hAnsi="Times New Roman" w:cs="Times New Roman"/>
              <w:i/>
              <w:iCs/>
              <w:sz w:val="24"/>
              <w:szCs w:val="24"/>
            </w:rPr>
          </w:rPrChange>
        </w:rPr>
        <w:t>219</w:t>
      </w:r>
      <w:r w:rsidRPr="0096787E">
        <w:rPr>
          <w:rFonts w:ascii="Times New Roman" w:eastAsia="Times New Roman" w:hAnsi="Times New Roman" w:cs="Times New Roman"/>
          <w:sz w:val="24"/>
          <w:szCs w:val="24"/>
          <w:lang w:val="it-CH"/>
          <w:rPrChange w:id="225" w:author="Rainer Krug" w:date="2025-10-17T11:45:00Z" w16du:dateUtc="2025-10-17T09:45:00Z">
            <w:rPr>
              <w:rFonts w:ascii="Times New Roman" w:eastAsia="Times New Roman" w:hAnsi="Times New Roman" w:cs="Times New Roman"/>
              <w:sz w:val="24"/>
              <w:szCs w:val="24"/>
            </w:rPr>
          </w:rPrChange>
        </w:rPr>
        <w:t xml:space="preserve">, 53–67. </w:t>
      </w:r>
      <w:r>
        <w:fldChar w:fldCharType="begin"/>
      </w:r>
      <w:r w:rsidRPr="0096787E">
        <w:rPr>
          <w:lang w:val="it-CH"/>
          <w:rPrChange w:id="226" w:author="Rainer Krug" w:date="2025-10-17T11:45:00Z" w16du:dateUtc="2025-10-17T09:45:00Z">
            <w:rPr/>
          </w:rPrChange>
        </w:rPr>
        <w:instrText>HYPERLINK "https://doi.org/10.1016/j.biocon.2017.12.020"</w:instrText>
      </w:r>
      <w:r>
        <w:fldChar w:fldCharType="separate"/>
      </w:r>
      <w:r w:rsidRPr="0096787E">
        <w:rPr>
          <w:rStyle w:val="Hyperlink"/>
          <w:rFonts w:ascii="Times New Roman" w:eastAsia="Times New Roman" w:hAnsi="Times New Roman" w:cs="Times New Roman"/>
          <w:sz w:val="24"/>
          <w:szCs w:val="24"/>
          <w:lang w:val="it-CH"/>
          <w:rPrChange w:id="227" w:author="Rainer Krug" w:date="2025-10-17T11:45:00Z" w16du:dateUtc="2025-10-17T09:45:00Z">
            <w:rPr>
              <w:rStyle w:val="Hyperlink"/>
              <w:rFonts w:ascii="Times New Roman" w:eastAsia="Times New Roman" w:hAnsi="Times New Roman" w:cs="Times New Roman"/>
              <w:sz w:val="24"/>
              <w:szCs w:val="24"/>
            </w:rPr>
          </w:rPrChange>
        </w:rPr>
        <w:t>https://doi.org/10.1016/j.biocon.2017.12.020</w:t>
      </w:r>
      <w:r>
        <w:fldChar w:fldCharType="end"/>
      </w:r>
    </w:p>
    <w:p w14:paraId="0000005A" w14:textId="3FF8C29E" w:rsidR="005275FA" w:rsidRPr="0096787E" w:rsidRDefault="005275FA">
      <w:pPr>
        <w:spacing w:after="200"/>
        <w:rPr>
          <w:rFonts w:ascii="Times New Roman" w:eastAsia="Times New Roman" w:hAnsi="Times New Roman" w:cs="Times New Roman"/>
          <w:sz w:val="24"/>
          <w:szCs w:val="24"/>
          <w:lang w:val="it-CH"/>
          <w:rPrChange w:id="228" w:author="Rainer Krug" w:date="2025-10-17T11:45:00Z" w16du:dateUtc="2025-10-17T09:45:00Z">
            <w:rPr>
              <w:rFonts w:ascii="Times New Roman" w:eastAsia="Times New Roman" w:hAnsi="Times New Roman" w:cs="Times New Roman"/>
              <w:sz w:val="24"/>
              <w:szCs w:val="24"/>
            </w:rPr>
          </w:rPrChange>
        </w:rPr>
      </w:pPr>
    </w:p>
    <w:p w14:paraId="23D8FB4E" w14:textId="3D1401B8" w:rsidR="005275FA" w:rsidRPr="002A5D04" w:rsidRDefault="26723982">
      <w:pPr>
        <w:rPr>
          <w:rStyle w:val="Hyperlink"/>
          <w:rFonts w:ascii="Times New Roman" w:eastAsia="Times New Roman" w:hAnsi="Times New Roman" w:cs="Times New Roman"/>
          <w:sz w:val="24"/>
          <w:szCs w:val="24"/>
        </w:rPr>
      </w:pPr>
      <w:r w:rsidRPr="0096787E">
        <w:rPr>
          <w:rFonts w:ascii="Times New Roman" w:eastAsia="Times New Roman" w:hAnsi="Times New Roman" w:cs="Times New Roman"/>
          <w:sz w:val="24"/>
          <w:szCs w:val="24"/>
          <w:lang w:val="it-CH"/>
          <w:rPrChange w:id="229" w:author="Rainer Krug" w:date="2025-10-17T11:45:00Z" w16du:dateUtc="2025-10-17T09:45:00Z">
            <w:rPr>
              <w:rFonts w:ascii="Times New Roman" w:eastAsia="Times New Roman" w:hAnsi="Times New Roman" w:cs="Times New Roman"/>
              <w:sz w:val="24"/>
              <w:szCs w:val="24"/>
            </w:rPr>
          </w:rPrChange>
        </w:rPr>
        <w:t xml:space="preserve">Saura, S., Bertzky, B., Bastin, L., Battistella, L., Mandrici, A., &amp; Dubois, G. (2019). </w:t>
      </w:r>
      <w:r w:rsidRPr="002A5D04">
        <w:rPr>
          <w:rFonts w:ascii="Times New Roman" w:eastAsia="Times New Roman" w:hAnsi="Times New Roman" w:cs="Times New Roman"/>
          <w:sz w:val="24"/>
          <w:szCs w:val="24"/>
        </w:rPr>
        <w:t xml:space="preserve">Global trends in protected area connectivity from 2010 to 2018. </w:t>
      </w:r>
      <w:r w:rsidRPr="002A5D04">
        <w:rPr>
          <w:rFonts w:ascii="Times New Roman" w:eastAsia="Times New Roman" w:hAnsi="Times New Roman" w:cs="Times New Roman"/>
          <w:i/>
          <w:iCs/>
          <w:sz w:val="24"/>
          <w:szCs w:val="24"/>
        </w:rPr>
        <w:t>Biological Conservation</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238</w:t>
      </w:r>
      <w:r w:rsidRPr="002A5D04">
        <w:rPr>
          <w:rFonts w:ascii="Times New Roman" w:eastAsia="Times New Roman" w:hAnsi="Times New Roman" w:cs="Times New Roman"/>
          <w:sz w:val="24"/>
          <w:szCs w:val="24"/>
        </w:rPr>
        <w:t xml:space="preserve">, 108183. </w:t>
      </w:r>
      <w:hyperlink r:id="rId43" w:history="1">
        <w:r w:rsidRPr="002A5D04">
          <w:rPr>
            <w:rStyle w:val="Hyperlink"/>
            <w:rFonts w:ascii="Times New Roman" w:eastAsia="Times New Roman" w:hAnsi="Times New Roman" w:cs="Times New Roman"/>
            <w:sz w:val="24"/>
            <w:szCs w:val="24"/>
          </w:rPr>
          <w:t>https://doi.org/10.1016/j.biocon.2019.07.028</w:t>
        </w:r>
      </w:hyperlink>
    </w:p>
    <w:p w14:paraId="0000005B" w14:textId="0746FB4E" w:rsidR="005275FA" w:rsidRPr="002A5D04" w:rsidRDefault="005275FA">
      <w:pPr>
        <w:rPr>
          <w:rFonts w:ascii="Times New Roman" w:eastAsia="Times New Roman" w:hAnsi="Times New Roman" w:cs="Times New Roman"/>
          <w:sz w:val="24"/>
          <w:szCs w:val="24"/>
        </w:rPr>
      </w:pPr>
    </w:p>
    <w:p w14:paraId="3A56E06C" w14:textId="1DC841B8" w:rsidR="26723982" w:rsidRPr="002A5D04" w:rsidRDefault="26723982">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Tanner, S. E., Sturrock, A. M., Öztürk, R. Ç., </w:t>
      </w:r>
      <w:proofErr w:type="spellStart"/>
      <w:r w:rsidRPr="002A5D04">
        <w:rPr>
          <w:rFonts w:ascii="Times New Roman" w:eastAsia="Times New Roman" w:hAnsi="Times New Roman" w:cs="Times New Roman"/>
          <w:sz w:val="24"/>
          <w:szCs w:val="24"/>
        </w:rPr>
        <w:t>Smoliński</w:t>
      </w:r>
      <w:proofErr w:type="spellEnd"/>
      <w:r w:rsidRPr="002A5D04">
        <w:rPr>
          <w:rFonts w:ascii="Times New Roman" w:eastAsia="Times New Roman" w:hAnsi="Times New Roman" w:cs="Times New Roman"/>
          <w:sz w:val="24"/>
          <w:szCs w:val="24"/>
        </w:rPr>
        <w:t xml:space="preserve">, S., Terzi, Y., Reis-Santos, P., Barboza, F. R., Blanco, A., Borsa, P., Castilho, R., Costantini, F., Feyzioğlu, A. M., </w:t>
      </w:r>
      <w:proofErr w:type="spellStart"/>
      <w:r w:rsidRPr="002A5D04">
        <w:rPr>
          <w:rFonts w:ascii="Times New Roman" w:eastAsia="Times New Roman" w:hAnsi="Times New Roman" w:cs="Times New Roman"/>
          <w:sz w:val="24"/>
          <w:szCs w:val="24"/>
        </w:rPr>
        <w:t>Guizien</w:t>
      </w:r>
      <w:proofErr w:type="spellEnd"/>
      <w:r w:rsidRPr="002A5D04">
        <w:rPr>
          <w:rFonts w:ascii="Times New Roman" w:eastAsia="Times New Roman" w:hAnsi="Times New Roman" w:cs="Times New Roman"/>
          <w:sz w:val="24"/>
          <w:szCs w:val="24"/>
        </w:rPr>
        <w:t xml:space="preserve">, K., Guy-Haim, T., Kaplan, D. M., Kotta, J., Lett, C., Martinho, F., Nanninga, G. B., … </w:t>
      </w:r>
      <w:proofErr w:type="spellStart"/>
      <w:r w:rsidRPr="002A5D04">
        <w:rPr>
          <w:rFonts w:ascii="Times New Roman" w:eastAsia="Times New Roman" w:hAnsi="Times New Roman" w:cs="Times New Roman"/>
          <w:sz w:val="24"/>
          <w:szCs w:val="24"/>
        </w:rPr>
        <w:t>Darnaude</w:t>
      </w:r>
      <w:proofErr w:type="spellEnd"/>
      <w:r w:rsidRPr="002A5D04">
        <w:rPr>
          <w:rFonts w:ascii="Times New Roman" w:eastAsia="Times New Roman" w:hAnsi="Times New Roman" w:cs="Times New Roman"/>
          <w:sz w:val="24"/>
          <w:szCs w:val="24"/>
        </w:rPr>
        <w:t xml:space="preserve">, A. M. (2025). A systematic review of the current state of marine functional connectivity research. </w:t>
      </w:r>
      <w:r w:rsidRPr="002A5D04">
        <w:rPr>
          <w:rFonts w:ascii="Times New Roman" w:eastAsia="Times New Roman" w:hAnsi="Times New Roman" w:cs="Times New Roman"/>
          <w:i/>
          <w:iCs/>
          <w:sz w:val="24"/>
          <w:szCs w:val="24"/>
        </w:rPr>
        <w:t>Marine Ecology Progress Series</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764</w:t>
      </w:r>
      <w:r w:rsidRPr="002A5D04">
        <w:rPr>
          <w:rFonts w:ascii="Times New Roman" w:eastAsia="Times New Roman" w:hAnsi="Times New Roman" w:cs="Times New Roman"/>
          <w:sz w:val="24"/>
          <w:szCs w:val="24"/>
        </w:rPr>
        <w:t xml:space="preserve">, 237–257. </w:t>
      </w:r>
      <w:hyperlink r:id="rId44" w:history="1">
        <w:r w:rsidRPr="002A5D04">
          <w:rPr>
            <w:rStyle w:val="Hyperlink"/>
            <w:rFonts w:ascii="Times New Roman" w:eastAsia="Times New Roman" w:hAnsi="Times New Roman" w:cs="Times New Roman"/>
            <w:sz w:val="24"/>
            <w:szCs w:val="24"/>
          </w:rPr>
          <w:t>https://doi.org/10.3354/meps14888</w:t>
        </w:r>
      </w:hyperlink>
    </w:p>
    <w:p w14:paraId="55D3488F" w14:textId="0E2DC761" w:rsidR="2BFCC9B3" w:rsidRPr="002A5D04" w:rsidRDefault="2BFCC9B3" w:rsidP="2BFCC9B3">
      <w:pPr>
        <w:rPr>
          <w:rFonts w:ascii="Times New Roman" w:eastAsia="Times New Roman" w:hAnsi="Times New Roman" w:cs="Times New Roman"/>
          <w:sz w:val="24"/>
          <w:szCs w:val="24"/>
        </w:rPr>
      </w:pPr>
    </w:p>
    <w:p w14:paraId="39A59F2D" w14:textId="1CD0F979" w:rsidR="26723982" w:rsidRPr="002A5D04" w:rsidRDefault="26723982">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Theobald, D. M., Keeley, A. T. H., Laur, A., &amp; Tabor, G. (2022). A simple and practical measure of the connectivity of protected area networks: The </w:t>
      </w:r>
      <w:proofErr w:type="spellStart"/>
      <w:r w:rsidRPr="002A5D04">
        <w:rPr>
          <w:rFonts w:ascii="Times New Roman" w:eastAsia="Times New Roman" w:hAnsi="Times New Roman" w:cs="Times New Roman"/>
          <w:sz w:val="24"/>
          <w:szCs w:val="24"/>
        </w:rPr>
        <w:t>ProNet</w:t>
      </w:r>
      <w:proofErr w:type="spellEnd"/>
      <w:r w:rsidRPr="002A5D04">
        <w:rPr>
          <w:rFonts w:ascii="Times New Roman" w:eastAsia="Times New Roman" w:hAnsi="Times New Roman" w:cs="Times New Roman"/>
          <w:sz w:val="24"/>
          <w:szCs w:val="24"/>
        </w:rPr>
        <w:t xml:space="preserve"> metric. </w:t>
      </w:r>
      <w:r w:rsidRPr="002A5D04">
        <w:rPr>
          <w:rFonts w:ascii="Times New Roman" w:eastAsia="Times New Roman" w:hAnsi="Times New Roman" w:cs="Times New Roman"/>
          <w:i/>
          <w:iCs/>
          <w:sz w:val="24"/>
          <w:szCs w:val="24"/>
        </w:rPr>
        <w:t>Conservation Science and Practice</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4</w:t>
      </w:r>
      <w:r w:rsidRPr="002A5D04">
        <w:rPr>
          <w:rFonts w:ascii="Times New Roman" w:eastAsia="Times New Roman" w:hAnsi="Times New Roman" w:cs="Times New Roman"/>
          <w:sz w:val="24"/>
          <w:szCs w:val="24"/>
        </w:rPr>
        <w:t xml:space="preserve">(11), e12823. </w:t>
      </w:r>
      <w:hyperlink r:id="rId45" w:history="1">
        <w:r w:rsidRPr="002A5D04">
          <w:rPr>
            <w:rStyle w:val="Hyperlink"/>
            <w:rFonts w:ascii="Times New Roman" w:eastAsia="Times New Roman" w:hAnsi="Times New Roman" w:cs="Times New Roman"/>
            <w:sz w:val="24"/>
            <w:szCs w:val="24"/>
          </w:rPr>
          <w:t>https://doi.org/10.1111/csp2.12823</w:t>
        </w:r>
      </w:hyperlink>
    </w:p>
    <w:p w14:paraId="04015F2F" w14:textId="07810293" w:rsidR="2BFCC9B3" w:rsidRPr="002A5D04" w:rsidRDefault="2BFCC9B3" w:rsidP="2BFCC9B3">
      <w:pPr>
        <w:rPr>
          <w:rFonts w:ascii="Times New Roman" w:eastAsia="Times New Roman" w:hAnsi="Times New Roman" w:cs="Times New Roman"/>
          <w:sz w:val="24"/>
          <w:szCs w:val="24"/>
        </w:rPr>
      </w:pPr>
    </w:p>
    <w:p w14:paraId="06005BAE" w14:textId="45EA2AE3" w:rsidR="79732734" w:rsidRPr="002A5D04" w:rsidRDefault="79732734">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Ward, M., Saura, S., Williams, B., Ramírez-Delgado, J. P., </w:t>
      </w:r>
      <w:proofErr w:type="spellStart"/>
      <w:r w:rsidRPr="002A5D04">
        <w:rPr>
          <w:rFonts w:ascii="Times New Roman" w:eastAsia="Times New Roman" w:hAnsi="Times New Roman" w:cs="Times New Roman"/>
          <w:sz w:val="24"/>
          <w:szCs w:val="24"/>
        </w:rPr>
        <w:t>Arafeh</w:t>
      </w:r>
      <w:proofErr w:type="spellEnd"/>
      <w:r w:rsidRPr="002A5D04">
        <w:rPr>
          <w:rFonts w:ascii="Times New Roman" w:eastAsia="Times New Roman" w:hAnsi="Times New Roman" w:cs="Times New Roman"/>
          <w:sz w:val="24"/>
          <w:szCs w:val="24"/>
        </w:rPr>
        <w:t xml:space="preserve">-Dalmau, N., Allan, J. R., Venter, O., Dubois, G., &amp; Watson, J. E. M. (2020). Just ten percent of the global terrestrial protected area network is structurally connected via intact land. </w:t>
      </w:r>
      <w:r w:rsidRPr="002A5D04">
        <w:rPr>
          <w:rFonts w:ascii="Times New Roman" w:eastAsia="Times New Roman" w:hAnsi="Times New Roman" w:cs="Times New Roman"/>
          <w:i/>
          <w:iCs/>
          <w:sz w:val="24"/>
          <w:szCs w:val="24"/>
        </w:rPr>
        <w:t>Nature Communications</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11</w:t>
      </w:r>
      <w:r w:rsidRPr="002A5D04">
        <w:rPr>
          <w:rFonts w:ascii="Times New Roman" w:eastAsia="Times New Roman" w:hAnsi="Times New Roman" w:cs="Times New Roman"/>
          <w:sz w:val="24"/>
          <w:szCs w:val="24"/>
        </w:rPr>
        <w:t xml:space="preserve">(1), 4563. </w:t>
      </w:r>
      <w:hyperlink r:id="rId46" w:history="1">
        <w:r w:rsidRPr="002A5D04">
          <w:rPr>
            <w:rStyle w:val="Hyperlink"/>
            <w:rFonts w:ascii="Times New Roman" w:eastAsia="Times New Roman" w:hAnsi="Times New Roman" w:cs="Times New Roman"/>
            <w:sz w:val="24"/>
            <w:szCs w:val="24"/>
          </w:rPr>
          <w:t>https://doi.org/10.1038/s41467-020-18457-x</w:t>
        </w:r>
      </w:hyperlink>
    </w:p>
    <w:p w14:paraId="414E251E" w14:textId="5CF6B728" w:rsidR="2BFCC9B3" w:rsidRPr="002A5D04" w:rsidRDefault="2BFCC9B3" w:rsidP="2BFCC9B3">
      <w:pPr>
        <w:rPr>
          <w:rFonts w:ascii="Times New Roman" w:eastAsia="Times New Roman" w:hAnsi="Times New Roman" w:cs="Times New Roman"/>
          <w:sz w:val="24"/>
          <w:szCs w:val="24"/>
        </w:rPr>
      </w:pPr>
    </w:p>
    <w:p w14:paraId="6404A81D" w14:textId="2EDF829E" w:rsidR="79732734" w:rsidRPr="002A5D04" w:rsidRDefault="79732734">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Wood, S. L. R., Martins, K. T., Dumais-Lalonde, V., Tanguy, O., Maure, F., St-Denis, A., Rayfield, B., Martin, A. E., &amp; Gonzalez, A. (2022). Missing Interactions: The Current State of Multispecies Connectivity Analysis. </w:t>
      </w:r>
      <w:r w:rsidRPr="002A5D04">
        <w:rPr>
          <w:rFonts w:ascii="Times New Roman" w:eastAsia="Times New Roman" w:hAnsi="Times New Roman" w:cs="Times New Roman"/>
          <w:i/>
          <w:iCs/>
          <w:sz w:val="24"/>
          <w:szCs w:val="24"/>
        </w:rPr>
        <w:t>Frontiers in Ecology and Evolution</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10</w:t>
      </w:r>
      <w:r w:rsidRPr="002A5D04">
        <w:rPr>
          <w:rFonts w:ascii="Times New Roman" w:eastAsia="Times New Roman" w:hAnsi="Times New Roman" w:cs="Times New Roman"/>
          <w:sz w:val="24"/>
          <w:szCs w:val="24"/>
        </w:rPr>
        <w:t xml:space="preserve">. </w:t>
      </w:r>
      <w:hyperlink r:id="rId47" w:history="1">
        <w:r w:rsidRPr="002A5D04">
          <w:rPr>
            <w:rStyle w:val="Hyperlink"/>
            <w:rFonts w:ascii="Times New Roman" w:eastAsia="Times New Roman" w:hAnsi="Times New Roman" w:cs="Times New Roman"/>
            <w:sz w:val="24"/>
            <w:szCs w:val="24"/>
          </w:rPr>
          <w:t>https://doi.org/10.3389/fevo.2022.830822</w:t>
        </w:r>
      </w:hyperlink>
    </w:p>
    <w:p w14:paraId="2735262D" w14:textId="7D257039" w:rsidR="2BFCC9B3" w:rsidRPr="002A5D04" w:rsidRDefault="2BFCC9B3" w:rsidP="2BFCC9B3">
      <w:pPr>
        <w:rPr>
          <w:rFonts w:ascii="Times New Roman" w:eastAsia="Times New Roman" w:hAnsi="Times New Roman" w:cs="Times New Roman"/>
          <w:sz w:val="24"/>
          <w:szCs w:val="24"/>
        </w:rPr>
      </w:pPr>
    </w:p>
    <w:p w14:paraId="4CB7D049" w14:textId="339A14E5" w:rsidR="2BFCC9B3" w:rsidRPr="002A5D04" w:rsidRDefault="2BFCC9B3" w:rsidP="2BFCC9B3">
      <w:pPr>
        <w:rPr>
          <w:rFonts w:ascii="Times New Roman" w:eastAsia="Times New Roman" w:hAnsi="Times New Roman" w:cs="Times New Roman"/>
          <w:sz w:val="24"/>
          <w:szCs w:val="24"/>
        </w:rPr>
      </w:pPr>
    </w:p>
    <w:p w14:paraId="51A99CB0" w14:textId="4DFD2D4C" w:rsidR="2BFCC9B3" w:rsidRPr="002A5D04" w:rsidRDefault="2BFCC9B3" w:rsidP="2BFCC9B3">
      <w:pPr>
        <w:rPr>
          <w:rFonts w:ascii="Times New Roman" w:eastAsia="Times New Roman" w:hAnsi="Times New Roman" w:cs="Times New Roman"/>
          <w:sz w:val="24"/>
          <w:szCs w:val="24"/>
        </w:rPr>
      </w:pPr>
    </w:p>
    <w:p w14:paraId="7C3981CF" w14:textId="5260252F" w:rsidR="4796873F" w:rsidRPr="002A5D04" w:rsidRDefault="4796873F" w:rsidP="4796873F">
      <w:pPr>
        <w:spacing w:after="200"/>
        <w:rPr>
          <w:rFonts w:ascii="Times New Roman" w:eastAsia="Times New Roman" w:hAnsi="Times New Roman" w:cs="Times New Roman"/>
          <w:sz w:val="24"/>
          <w:szCs w:val="24"/>
        </w:rPr>
      </w:pPr>
    </w:p>
    <w:p w14:paraId="0000005D" w14:textId="77777777" w:rsidR="005275FA" w:rsidRPr="00C40610" w:rsidRDefault="005275FA"/>
    <w:sectPr w:rsidR="005275FA" w:rsidRPr="00C40610">
      <w:footerReference w:type="default" r:id="rId4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Bishop, G.A. (Gabriella)" w:date="2025-10-15T18:07:00Z" w:initials="GB">
    <w:p w14:paraId="3655DAEE" w14:textId="77777777" w:rsidR="007D0314" w:rsidRDefault="007D0314" w:rsidP="007D0314">
      <w:pPr>
        <w:pStyle w:val="CommentText"/>
      </w:pPr>
      <w:r>
        <w:rPr>
          <w:rStyle w:val="CommentReference"/>
        </w:rPr>
        <w:annotationRef/>
      </w:r>
      <w:r>
        <w:t xml:space="preserve">Data TSU: please edit search strings for unneeded capital letters / title case where necessary </w:t>
      </w:r>
    </w:p>
  </w:comment>
  <w:comment w:id="2" w:author="Rainer Krug" w:date="2025-10-17T11:47:00Z" w:initials="RK">
    <w:p w14:paraId="6FF84B6E" w14:textId="77777777" w:rsidR="0096787E" w:rsidRDefault="0096787E" w:rsidP="0096787E">
      <w:r>
        <w:rPr>
          <w:rStyle w:val="CommentReference"/>
        </w:rPr>
        <w:annotationRef/>
      </w:r>
      <w:r>
        <w:rPr>
          <w:sz w:val="20"/>
          <w:szCs w:val="20"/>
        </w:rPr>
        <w:t>Searches in other languages are possible, but I need the search terms in these languages. I can easily run these afterwards.</w:t>
      </w:r>
    </w:p>
  </w:comment>
  <w:comment w:id="3" w:author="Bishop, G.A. (Gabriella)" w:date="2025-10-15T16:51:00Z" w:initials="GB">
    <w:p w14:paraId="2F880FC3" w14:textId="2DF4AF8B" w:rsidR="00023A1A" w:rsidRPr="002A5D04" w:rsidRDefault="00023A1A" w:rsidP="00023A1A">
      <w:pPr>
        <w:pStyle w:val="CommentText"/>
      </w:pPr>
      <w:r w:rsidRPr="002A5D04">
        <w:rPr>
          <w:rStyle w:val="CommentReference"/>
        </w:rPr>
        <w:annotationRef/>
      </w:r>
      <w:r w:rsidRPr="002A5D04">
        <w:t xml:space="preserve">There are two long “or” statements here, which are connected to each other with an “and” statement. So spatial planning focused terms, refined to be biodiversity or nature focused as well. This represents the overall search. </w:t>
      </w:r>
    </w:p>
  </w:comment>
  <w:comment w:id="199" w:author="Bishop, G.A. (Gabriella)" w:date="2025-10-15T16:52:00Z" w:initials="GB">
    <w:p w14:paraId="4472E360" w14:textId="77777777" w:rsidR="0099427C" w:rsidRPr="002A5D04" w:rsidRDefault="0099427C" w:rsidP="0099427C">
      <w:pPr>
        <w:pStyle w:val="CommentText"/>
      </w:pPr>
      <w:r w:rsidRPr="002A5D04">
        <w:rPr>
          <w:rStyle w:val="CommentReference"/>
        </w:rPr>
        <w:annotationRef/>
      </w:r>
      <w:r w:rsidRPr="002A5D04">
        <w:t>I am not sure if this has been incorporated or not. This is a note from Sebastian</w:t>
      </w:r>
    </w:p>
  </w:comment>
  <w:comment w:id="200" w:author="Bishop, G.A. (Gabriella)" w:date="2025-10-15T16:56:00Z" w:initials="GB">
    <w:p w14:paraId="1ECAE6DD" w14:textId="77777777" w:rsidR="002F55B4" w:rsidRPr="002A5D04" w:rsidRDefault="002F55B4" w:rsidP="002F55B4">
      <w:pPr>
        <w:pStyle w:val="CommentText"/>
      </w:pPr>
      <w:r w:rsidRPr="002A5D04">
        <w:rPr>
          <w:rStyle w:val="CommentReference"/>
        </w:rPr>
        <w:annotationRef/>
      </w:r>
      <w:r w:rsidRPr="002A5D04">
        <w:t>I think we should talk to them about this approach because I am not sure what they are planning for how to go through all of these subsets / if they have a plan for it. The risk is that across the subsets there will be tons of duplicate papers which creates way more work in terms of evaluating the literature</w:t>
      </w:r>
    </w:p>
  </w:comment>
  <w:comment w:id="201" w:author="Bishop, G.A. (Gabriella)" w:date="2025-10-15T17:11:00Z" w:initials="GB">
    <w:p w14:paraId="1CF9CCFA" w14:textId="77777777" w:rsidR="0010613D" w:rsidRPr="002A5D04" w:rsidRDefault="0010613D" w:rsidP="0010613D">
      <w:pPr>
        <w:pStyle w:val="CommentText"/>
      </w:pPr>
      <w:r w:rsidRPr="002A5D04">
        <w:rPr>
          <w:rStyle w:val="CommentReference"/>
        </w:rPr>
        <w:annotationRef/>
      </w:r>
      <w:r w:rsidRPr="002A5D04">
        <w:t>Ch 2: I edited this string because I thought it was prohibitively narrow</w:t>
      </w:r>
    </w:p>
  </w:comment>
  <w:comment w:id="202" w:author="Bishop, G.A. (Gabriella)" w:date="2025-10-15T17:35:00Z" w:initials="GB">
    <w:p w14:paraId="0E6A5396" w14:textId="77777777" w:rsidR="00E5654C" w:rsidRDefault="00E5654C" w:rsidP="00E5654C">
      <w:pPr>
        <w:pStyle w:val="CommentText"/>
      </w:pPr>
      <w:r>
        <w:rPr>
          <w:rStyle w:val="CommentReference"/>
        </w:rPr>
        <w:annotationRef/>
      </w:r>
      <w:r>
        <w:t>Need to confirm this with chapter 3</w:t>
      </w:r>
    </w:p>
  </w:comment>
  <w:comment w:id="203" w:author="Bishop, G.A. (Gabriella)" w:date="2025-10-15T17:42:00Z" w:initials="GB">
    <w:p w14:paraId="7EF71BAB" w14:textId="77777777" w:rsidR="003F1F28" w:rsidRDefault="003F1F28" w:rsidP="003F1F28">
      <w:pPr>
        <w:pStyle w:val="CommentText"/>
      </w:pPr>
      <w:r>
        <w:rPr>
          <w:rStyle w:val="CommentReference"/>
        </w:rPr>
        <w:annotationRef/>
      </w:r>
      <w:r>
        <w:t>Need to confirm with them that these are all separate strings</w:t>
      </w:r>
    </w:p>
  </w:comment>
  <w:comment w:id="204" w:author="Bishop, G.A. (Gabriella)" w:date="2025-10-15T17:42:00Z" w:initials="GB">
    <w:p w14:paraId="66F9DD9F" w14:textId="30B07D45" w:rsidR="003F1F28" w:rsidRDefault="003F1F28" w:rsidP="003F1F28">
      <w:pPr>
        <w:pStyle w:val="CommentText"/>
      </w:pPr>
      <w:r>
        <w:rPr>
          <w:rStyle w:val="CommentReference"/>
        </w:rPr>
        <w:annotationRef/>
      </w:r>
      <w:r>
        <w:t>Need to clarify with them if these should all be separate strings or should be connected with and clauses</w:t>
      </w:r>
    </w:p>
  </w:comment>
  <w:comment w:id="207" w:author="Bishop, G.A. (Gabriella)" w:date="2025-10-15T17:56:00Z" w:initials="GB">
    <w:p w14:paraId="28999134" w14:textId="77777777" w:rsidR="00A47E43" w:rsidRDefault="00A47E43" w:rsidP="00A47E43">
      <w:pPr>
        <w:pStyle w:val="CommentText"/>
      </w:pPr>
      <w:r>
        <w:rPr>
          <w:rStyle w:val="CommentReference"/>
        </w:rPr>
        <w:annotationRef/>
      </w:r>
      <w:r>
        <w:t>These should be edited down in collaboration with chapter 5</w:t>
      </w:r>
    </w:p>
  </w:comment>
  <w:comment w:id="208" w:author="Bishop, G.A. (Gabriella)" w:date="2025-10-15T18:06:00Z" w:initials="GB">
    <w:p w14:paraId="608B6064" w14:textId="77777777" w:rsidR="00604432" w:rsidRDefault="00604432" w:rsidP="00604432">
      <w:pPr>
        <w:pStyle w:val="CommentText"/>
      </w:pPr>
      <w:r>
        <w:rPr>
          <w:rStyle w:val="CommentReference"/>
        </w:rPr>
        <w:annotationRef/>
      </w:r>
      <w:r>
        <w:t>This particular set seems like it will not filter enough, should discuss with chapter 6</w:t>
      </w:r>
    </w:p>
  </w:comment>
  <w:comment w:id="209" w:author="Sebastian Villasante" w:date="2025-10-02T13:14:00Z" w:initials="">
    <w:p w14:paraId="00000060" w14:textId="3EAE509E" w:rsidR="005275FA" w:rsidRDefault="00AD0C0D">
      <w:pPr>
        <w:widowControl w:val="0"/>
        <w:pBdr>
          <w:top w:val="nil"/>
          <w:left w:val="nil"/>
          <w:bottom w:val="nil"/>
          <w:right w:val="nil"/>
          <w:between w:val="nil"/>
        </w:pBdr>
        <w:spacing w:line="240" w:lineRule="auto"/>
        <w:rPr>
          <w:color w:val="000000"/>
        </w:rPr>
      </w:pPr>
      <w:r w:rsidRPr="002A5D04">
        <w:rPr>
          <w:rStyle w:val="CommentReference"/>
        </w:rPr>
        <w:annotationRef/>
      </w:r>
      <w:r w:rsidR="00E6721E" w:rsidRPr="002A5D04">
        <w:rPr>
          <w:color w:val="000000"/>
        </w:rPr>
        <w:t>This level of search serves to look for examples or case studies that empirically show results/evidence about spatial planning/biodiversity inclusive-planning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55DAEE" w15:done="0"/>
  <w15:commentEx w15:paraId="6FF84B6E" w15:done="0"/>
  <w15:commentEx w15:paraId="2F880FC3" w15:done="0"/>
  <w15:commentEx w15:paraId="4472E360" w15:done="0"/>
  <w15:commentEx w15:paraId="1ECAE6DD" w15:done="0"/>
  <w15:commentEx w15:paraId="1CF9CCFA" w15:done="0"/>
  <w15:commentEx w15:paraId="0E6A5396" w15:done="0"/>
  <w15:commentEx w15:paraId="7EF71BAB" w15:done="0"/>
  <w15:commentEx w15:paraId="66F9DD9F" w15:done="0"/>
  <w15:commentEx w15:paraId="28999134" w15:done="0"/>
  <w15:commentEx w15:paraId="608B6064" w15:done="0"/>
  <w15:commentEx w15:paraId="000000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BB510B" w16cex:dateUtc="2025-10-16T01:07:00Z"/>
  <w16cex:commentExtensible w16cex:durableId="264B9902" w16cex:dateUtc="2025-10-17T09:47:00Z"/>
  <w16cex:commentExtensible w16cex:durableId="257D5D22" w16cex:dateUtc="2025-10-15T23:51:00Z"/>
  <w16cex:commentExtensible w16cex:durableId="63BD18C2" w16cex:dateUtc="2025-10-15T23:52:00Z"/>
  <w16cex:commentExtensible w16cex:durableId="7A86B912" w16cex:dateUtc="2025-10-15T23:56:00Z"/>
  <w16cex:commentExtensible w16cex:durableId="01E591A8" w16cex:dateUtc="2025-10-16T00:11:00Z"/>
  <w16cex:commentExtensible w16cex:durableId="7A1BEA97" w16cex:dateUtc="2025-10-16T00:35:00Z"/>
  <w16cex:commentExtensible w16cex:durableId="7A3EA01B" w16cex:dateUtc="2025-10-16T00:42:00Z"/>
  <w16cex:commentExtensible w16cex:durableId="5E39A89B" w16cex:dateUtc="2025-10-16T00:42:00Z"/>
  <w16cex:commentExtensible w16cex:durableId="6D53679D" w16cex:dateUtc="2025-10-16T00:56:00Z"/>
  <w16cex:commentExtensible w16cex:durableId="0293246A" w16cex:dateUtc="2025-10-16T0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55DAEE" w16cid:durableId="34BB510B"/>
  <w16cid:commentId w16cid:paraId="6FF84B6E" w16cid:durableId="264B9902"/>
  <w16cid:commentId w16cid:paraId="2F880FC3" w16cid:durableId="257D5D22"/>
  <w16cid:commentId w16cid:paraId="4472E360" w16cid:durableId="63BD18C2"/>
  <w16cid:commentId w16cid:paraId="1ECAE6DD" w16cid:durableId="7A86B912"/>
  <w16cid:commentId w16cid:paraId="1CF9CCFA" w16cid:durableId="01E591A8"/>
  <w16cid:commentId w16cid:paraId="0E6A5396" w16cid:durableId="7A1BEA97"/>
  <w16cid:commentId w16cid:paraId="7EF71BAB" w16cid:durableId="7A3EA01B"/>
  <w16cid:commentId w16cid:paraId="66F9DD9F" w16cid:durableId="5E39A89B"/>
  <w16cid:commentId w16cid:paraId="28999134" w16cid:durableId="6D53679D"/>
  <w16cid:commentId w16cid:paraId="608B6064" w16cid:durableId="0293246A"/>
  <w16cid:commentId w16cid:paraId="00000060" w16cid:durableId="000000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C687F" w14:textId="77777777" w:rsidR="00DE0B52" w:rsidRPr="002A5D04" w:rsidRDefault="00DE0B52">
      <w:pPr>
        <w:spacing w:line="240" w:lineRule="auto"/>
      </w:pPr>
      <w:r w:rsidRPr="002A5D04">
        <w:separator/>
      </w:r>
    </w:p>
  </w:endnote>
  <w:endnote w:type="continuationSeparator" w:id="0">
    <w:p w14:paraId="0737F702" w14:textId="77777777" w:rsidR="00DE0B52" w:rsidRPr="002A5D04" w:rsidRDefault="00DE0B52">
      <w:pPr>
        <w:spacing w:line="240" w:lineRule="auto"/>
      </w:pPr>
      <w:r w:rsidRPr="002A5D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6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E" w14:textId="499F853F" w:rsidR="005275FA" w:rsidRPr="002A5D04" w:rsidRDefault="00E6721E">
    <w:pPr>
      <w:jc w:val="right"/>
    </w:pPr>
    <w:r w:rsidRPr="002A5D04">
      <w:fldChar w:fldCharType="begin"/>
    </w:r>
    <w:r w:rsidRPr="002A5D04">
      <w:instrText>PAGE</w:instrText>
    </w:r>
    <w:r w:rsidRPr="002A5D04">
      <w:fldChar w:fldCharType="separate"/>
    </w:r>
    <w:r w:rsidR="00C40610" w:rsidRPr="002A5D04">
      <w:t>1</w:t>
    </w:r>
    <w:r w:rsidRPr="002A5D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59A7A" w14:textId="77777777" w:rsidR="00DE0B52" w:rsidRPr="002A5D04" w:rsidRDefault="00DE0B52">
      <w:pPr>
        <w:spacing w:line="240" w:lineRule="auto"/>
      </w:pPr>
      <w:r w:rsidRPr="002A5D04">
        <w:separator/>
      </w:r>
    </w:p>
  </w:footnote>
  <w:footnote w:type="continuationSeparator" w:id="0">
    <w:p w14:paraId="0E95A77C" w14:textId="77777777" w:rsidR="00DE0B52" w:rsidRPr="002A5D04" w:rsidRDefault="00DE0B52">
      <w:pPr>
        <w:spacing w:line="240" w:lineRule="auto"/>
      </w:pPr>
      <w:r w:rsidRPr="002A5D0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763D"/>
    <w:multiLevelType w:val="hybridMultilevel"/>
    <w:tmpl w:val="FFFFFFFF"/>
    <w:lvl w:ilvl="0" w:tplc="8FA88588">
      <w:start w:val="1"/>
      <w:numFmt w:val="upperLetter"/>
      <w:lvlText w:val="%1."/>
      <w:lvlJc w:val="left"/>
      <w:pPr>
        <w:ind w:left="1080" w:hanging="360"/>
      </w:pPr>
    </w:lvl>
    <w:lvl w:ilvl="1" w:tplc="331C4170">
      <w:start w:val="1"/>
      <w:numFmt w:val="lowerLetter"/>
      <w:lvlText w:val="%2."/>
      <w:lvlJc w:val="left"/>
      <w:pPr>
        <w:ind w:left="1800" w:hanging="360"/>
      </w:pPr>
    </w:lvl>
    <w:lvl w:ilvl="2" w:tplc="CA98E6E2">
      <w:start w:val="1"/>
      <w:numFmt w:val="lowerRoman"/>
      <w:lvlText w:val="%3."/>
      <w:lvlJc w:val="right"/>
      <w:pPr>
        <w:ind w:left="2520" w:hanging="180"/>
      </w:pPr>
    </w:lvl>
    <w:lvl w:ilvl="3" w:tplc="0220CDB2">
      <w:start w:val="1"/>
      <w:numFmt w:val="decimal"/>
      <w:lvlText w:val="%4."/>
      <w:lvlJc w:val="left"/>
      <w:pPr>
        <w:ind w:left="3240" w:hanging="360"/>
      </w:pPr>
    </w:lvl>
    <w:lvl w:ilvl="4" w:tplc="C07E4F60">
      <w:start w:val="1"/>
      <w:numFmt w:val="lowerLetter"/>
      <w:lvlText w:val="%5."/>
      <w:lvlJc w:val="left"/>
      <w:pPr>
        <w:ind w:left="3960" w:hanging="360"/>
      </w:pPr>
    </w:lvl>
    <w:lvl w:ilvl="5" w:tplc="65D05282">
      <w:start w:val="1"/>
      <w:numFmt w:val="lowerRoman"/>
      <w:lvlText w:val="%6."/>
      <w:lvlJc w:val="right"/>
      <w:pPr>
        <w:ind w:left="4680" w:hanging="180"/>
      </w:pPr>
    </w:lvl>
    <w:lvl w:ilvl="6" w:tplc="CCA69808">
      <w:start w:val="1"/>
      <w:numFmt w:val="decimal"/>
      <w:lvlText w:val="%7."/>
      <w:lvlJc w:val="left"/>
      <w:pPr>
        <w:ind w:left="5400" w:hanging="360"/>
      </w:pPr>
    </w:lvl>
    <w:lvl w:ilvl="7" w:tplc="E93AF4F8">
      <w:start w:val="1"/>
      <w:numFmt w:val="lowerLetter"/>
      <w:lvlText w:val="%8."/>
      <w:lvlJc w:val="left"/>
      <w:pPr>
        <w:ind w:left="6120" w:hanging="360"/>
      </w:pPr>
    </w:lvl>
    <w:lvl w:ilvl="8" w:tplc="6FF444E6">
      <w:start w:val="1"/>
      <w:numFmt w:val="lowerRoman"/>
      <w:lvlText w:val="%9."/>
      <w:lvlJc w:val="right"/>
      <w:pPr>
        <w:ind w:left="6840" w:hanging="180"/>
      </w:pPr>
    </w:lvl>
  </w:abstractNum>
  <w:abstractNum w:abstractNumId="1" w15:restartNumberingAfterBreak="0">
    <w:nsid w:val="02C38E0D"/>
    <w:multiLevelType w:val="hybridMultilevel"/>
    <w:tmpl w:val="FFFFFFFF"/>
    <w:lvl w:ilvl="0" w:tplc="62BC4A94">
      <w:start w:val="1"/>
      <w:numFmt w:val="decimal"/>
      <w:lvlText w:val="%1."/>
      <w:lvlJc w:val="left"/>
      <w:pPr>
        <w:ind w:left="1152" w:hanging="360"/>
      </w:pPr>
    </w:lvl>
    <w:lvl w:ilvl="1" w:tplc="734A64FC">
      <w:start w:val="1"/>
      <w:numFmt w:val="lowerLetter"/>
      <w:lvlText w:val="%2."/>
      <w:lvlJc w:val="left"/>
      <w:pPr>
        <w:ind w:left="1872" w:hanging="360"/>
      </w:pPr>
    </w:lvl>
    <w:lvl w:ilvl="2" w:tplc="98BE37FE">
      <w:start w:val="1"/>
      <w:numFmt w:val="lowerRoman"/>
      <w:lvlText w:val="%3."/>
      <w:lvlJc w:val="right"/>
      <w:pPr>
        <w:ind w:left="2592" w:hanging="180"/>
      </w:pPr>
    </w:lvl>
    <w:lvl w:ilvl="3" w:tplc="60309F28">
      <w:start w:val="1"/>
      <w:numFmt w:val="decimal"/>
      <w:lvlText w:val="%4."/>
      <w:lvlJc w:val="left"/>
      <w:pPr>
        <w:ind w:left="3312" w:hanging="360"/>
      </w:pPr>
    </w:lvl>
    <w:lvl w:ilvl="4" w:tplc="3FD8AD56">
      <w:start w:val="1"/>
      <w:numFmt w:val="lowerLetter"/>
      <w:lvlText w:val="%5."/>
      <w:lvlJc w:val="left"/>
      <w:pPr>
        <w:ind w:left="4032" w:hanging="360"/>
      </w:pPr>
    </w:lvl>
    <w:lvl w:ilvl="5" w:tplc="5E066042">
      <w:start w:val="1"/>
      <w:numFmt w:val="lowerRoman"/>
      <w:lvlText w:val="%6."/>
      <w:lvlJc w:val="right"/>
      <w:pPr>
        <w:ind w:left="4752" w:hanging="180"/>
      </w:pPr>
    </w:lvl>
    <w:lvl w:ilvl="6" w:tplc="2D7A28F0">
      <w:start w:val="1"/>
      <w:numFmt w:val="decimal"/>
      <w:lvlText w:val="%7."/>
      <w:lvlJc w:val="left"/>
      <w:pPr>
        <w:ind w:left="5472" w:hanging="360"/>
      </w:pPr>
    </w:lvl>
    <w:lvl w:ilvl="7" w:tplc="CEAC1FD0">
      <w:start w:val="1"/>
      <w:numFmt w:val="lowerLetter"/>
      <w:lvlText w:val="%8."/>
      <w:lvlJc w:val="left"/>
      <w:pPr>
        <w:ind w:left="6192" w:hanging="360"/>
      </w:pPr>
    </w:lvl>
    <w:lvl w:ilvl="8" w:tplc="DD908FA0">
      <w:start w:val="1"/>
      <w:numFmt w:val="lowerRoman"/>
      <w:lvlText w:val="%9."/>
      <w:lvlJc w:val="right"/>
      <w:pPr>
        <w:ind w:left="6912" w:hanging="180"/>
      </w:pPr>
    </w:lvl>
  </w:abstractNum>
  <w:abstractNum w:abstractNumId="2" w15:restartNumberingAfterBreak="0">
    <w:nsid w:val="0FAF5DDA"/>
    <w:multiLevelType w:val="hybridMultilevel"/>
    <w:tmpl w:val="FFFFFFFF"/>
    <w:lvl w:ilvl="0" w:tplc="9AB493BE">
      <w:start w:val="1"/>
      <w:numFmt w:val="bullet"/>
      <w:lvlText w:val=""/>
      <w:lvlJc w:val="left"/>
      <w:pPr>
        <w:ind w:left="720" w:hanging="360"/>
      </w:pPr>
      <w:rPr>
        <w:rFonts w:ascii="Symbol" w:hAnsi="Symbol" w:hint="default"/>
      </w:rPr>
    </w:lvl>
    <w:lvl w:ilvl="1" w:tplc="8D987720">
      <w:start w:val="1"/>
      <w:numFmt w:val="bullet"/>
      <w:lvlText w:val="o"/>
      <w:lvlJc w:val="left"/>
      <w:pPr>
        <w:ind w:left="1440" w:hanging="360"/>
      </w:pPr>
      <w:rPr>
        <w:rFonts w:ascii="Courier New" w:hAnsi="Courier New" w:hint="default"/>
      </w:rPr>
    </w:lvl>
    <w:lvl w:ilvl="2" w:tplc="9B7098AA">
      <w:start w:val="1"/>
      <w:numFmt w:val="bullet"/>
      <w:lvlText w:val=""/>
      <w:lvlJc w:val="left"/>
      <w:pPr>
        <w:ind w:left="2160" w:hanging="360"/>
      </w:pPr>
      <w:rPr>
        <w:rFonts w:ascii="Wingdings" w:hAnsi="Wingdings" w:hint="default"/>
      </w:rPr>
    </w:lvl>
    <w:lvl w:ilvl="3" w:tplc="561E1E9C">
      <w:start w:val="1"/>
      <w:numFmt w:val="bullet"/>
      <w:lvlText w:val=""/>
      <w:lvlJc w:val="left"/>
      <w:pPr>
        <w:ind w:left="2880" w:hanging="360"/>
      </w:pPr>
      <w:rPr>
        <w:rFonts w:ascii="Symbol" w:hAnsi="Symbol" w:hint="default"/>
      </w:rPr>
    </w:lvl>
    <w:lvl w:ilvl="4" w:tplc="890AC412">
      <w:start w:val="1"/>
      <w:numFmt w:val="bullet"/>
      <w:lvlText w:val="o"/>
      <w:lvlJc w:val="left"/>
      <w:pPr>
        <w:ind w:left="3600" w:hanging="360"/>
      </w:pPr>
      <w:rPr>
        <w:rFonts w:ascii="Courier New" w:hAnsi="Courier New" w:hint="default"/>
      </w:rPr>
    </w:lvl>
    <w:lvl w:ilvl="5" w:tplc="8812A918">
      <w:start w:val="1"/>
      <w:numFmt w:val="bullet"/>
      <w:lvlText w:val=""/>
      <w:lvlJc w:val="left"/>
      <w:pPr>
        <w:ind w:left="4320" w:hanging="360"/>
      </w:pPr>
      <w:rPr>
        <w:rFonts w:ascii="Wingdings" w:hAnsi="Wingdings" w:hint="default"/>
      </w:rPr>
    </w:lvl>
    <w:lvl w:ilvl="6" w:tplc="A3EE640A">
      <w:start w:val="1"/>
      <w:numFmt w:val="bullet"/>
      <w:lvlText w:val=""/>
      <w:lvlJc w:val="left"/>
      <w:pPr>
        <w:ind w:left="5040" w:hanging="360"/>
      </w:pPr>
      <w:rPr>
        <w:rFonts w:ascii="Symbol" w:hAnsi="Symbol" w:hint="default"/>
      </w:rPr>
    </w:lvl>
    <w:lvl w:ilvl="7" w:tplc="3880162E">
      <w:start w:val="1"/>
      <w:numFmt w:val="bullet"/>
      <w:lvlText w:val="o"/>
      <w:lvlJc w:val="left"/>
      <w:pPr>
        <w:ind w:left="5760" w:hanging="360"/>
      </w:pPr>
      <w:rPr>
        <w:rFonts w:ascii="Courier New" w:hAnsi="Courier New" w:hint="default"/>
      </w:rPr>
    </w:lvl>
    <w:lvl w:ilvl="8" w:tplc="2F0A1392">
      <w:start w:val="1"/>
      <w:numFmt w:val="bullet"/>
      <w:lvlText w:val=""/>
      <w:lvlJc w:val="left"/>
      <w:pPr>
        <w:ind w:left="6480" w:hanging="360"/>
      </w:pPr>
      <w:rPr>
        <w:rFonts w:ascii="Wingdings" w:hAnsi="Wingdings" w:hint="default"/>
      </w:rPr>
    </w:lvl>
  </w:abstractNum>
  <w:abstractNum w:abstractNumId="3" w15:restartNumberingAfterBreak="0">
    <w:nsid w:val="10A3A55E"/>
    <w:multiLevelType w:val="hybridMultilevel"/>
    <w:tmpl w:val="FFFFFFFF"/>
    <w:lvl w:ilvl="0" w:tplc="72D23CE2">
      <w:start w:val="1"/>
      <w:numFmt w:val="bullet"/>
      <w:lvlText w:val=""/>
      <w:lvlJc w:val="left"/>
      <w:pPr>
        <w:ind w:left="720" w:hanging="360"/>
      </w:pPr>
      <w:rPr>
        <w:rFonts w:ascii="Symbol" w:hAnsi="Symbol" w:hint="default"/>
      </w:rPr>
    </w:lvl>
    <w:lvl w:ilvl="1" w:tplc="2760EB4C">
      <w:start w:val="1"/>
      <w:numFmt w:val="bullet"/>
      <w:lvlText w:val="o"/>
      <w:lvlJc w:val="left"/>
      <w:pPr>
        <w:ind w:left="1440" w:hanging="360"/>
      </w:pPr>
      <w:rPr>
        <w:rFonts w:ascii="Courier New" w:hAnsi="Courier New" w:hint="default"/>
      </w:rPr>
    </w:lvl>
    <w:lvl w:ilvl="2" w:tplc="7820F4CA">
      <w:start w:val="1"/>
      <w:numFmt w:val="bullet"/>
      <w:lvlText w:val=""/>
      <w:lvlJc w:val="left"/>
      <w:pPr>
        <w:ind w:left="2160" w:hanging="360"/>
      </w:pPr>
      <w:rPr>
        <w:rFonts w:ascii="Wingdings" w:hAnsi="Wingdings" w:hint="default"/>
      </w:rPr>
    </w:lvl>
    <w:lvl w:ilvl="3" w:tplc="AA1A40C0">
      <w:start w:val="1"/>
      <w:numFmt w:val="bullet"/>
      <w:lvlText w:val=""/>
      <w:lvlJc w:val="left"/>
      <w:pPr>
        <w:ind w:left="2880" w:hanging="360"/>
      </w:pPr>
      <w:rPr>
        <w:rFonts w:ascii="Symbol" w:hAnsi="Symbol" w:hint="default"/>
      </w:rPr>
    </w:lvl>
    <w:lvl w:ilvl="4" w:tplc="6F64E676">
      <w:start w:val="1"/>
      <w:numFmt w:val="bullet"/>
      <w:lvlText w:val="o"/>
      <w:lvlJc w:val="left"/>
      <w:pPr>
        <w:ind w:left="3600" w:hanging="360"/>
      </w:pPr>
      <w:rPr>
        <w:rFonts w:ascii="Courier New" w:hAnsi="Courier New" w:hint="default"/>
      </w:rPr>
    </w:lvl>
    <w:lvl w:ilvl="5" w:tplc="CC428234">
      <w:start w:val="1"/>
      <w:numFmt w:val="bullet"/>
      <w:lvlText w:val=""/>
      <w:lvlJc w:val="left"/>
      <w:pPr>
        <w:ind w:left="4320" w:hanging="360"/>
      </w:pPr>
      <w:rPr>
        <w:rFonts w:ascii="Wingdings" w:hAnsi="Wingdings" w:hint="default"/>
      </w:rPr>
    </w:lvl>
    <w:lvl w:ilvl="6" w:tplc="A476D090">
      <w:start w:val="1"/>
      <w:numFmt w:val="bullet"/>
      <w:lvlText w:val=""/>
      <w:lvlJc w:val="left"/>
      <w:pPr>
        <w:ind w:left="5040" w:hanging="360"/>
      </w:pPr>
      <w:rPr>
        <w:rFonts w:ascii="Symbol" w:hAnsi="Symbol" w:hint="default"/>
      </w:rPr>
    </w:lvl>
    <w:lvl w:ilvl="7" w:tplc="C07CE7C0">
      <w:start w:val="1"/>
      <w:numFmt w:val="bullet"/>
      <w:lvlText w:val="o"/>
      <w:lvlJc w:val="left"/>
      <w:pPr>
        <w:ind w:left="5760" w:hanging="360"/>
      </w:pPr>
      <w:rPr>
        <w:rFonts w:ascii="Courier New" w:hAnsi="Courier New" w:hint="default"/>
      </w:rPr>
    </w:lvl>
    <w:lvl w:ilvl="8" w:tplc="6F161470">
      <w:start w:val="1"/>
      <w:numFmt w:val="bullet"/>
      <w:lvlText w:val=""/>
      <w:lvlJc w:val="left"/>
      <w:pPr>
        <w:ind w:left="6480" w:hanging="360"/>
      </w:pPr>
      <w:rPr>
        <w:rFonts w:ascii="Wingdings" w:hAnsi="Wingdings" w:hint="default"/>
      </w:rPr>
    </w:lvl>
  </w:abstractNum>
  <w:abstractNum w:abstractNumId="4" w15:restartNumberingAfterBreak="0">
    <w:nsid w:val="122A11EA"/>
    <w:multiLevelType w:val="hybridMultilevel"/>
    <w:tmpl w:val="5DB8CF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1B0D2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A70F8C"/>
    <w:multiLevelType w:val="hybridMultilevel"/>
    <w:tmpl w:val="6CE2717C"/>
    <w:lvl w:ilvl="0" w:tplc="970C27A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0DCC115"/>
    <w:multiLevelType w:val="hybridMultilevel"/>
    <w:tmpl w:val="DA08F3D8"/>
    <w:lvl w:ilvl="0" w:tplc="4B50B00C">
      <w:start w:val="1"/>
      <w:numFmt w:val="bullet"/>
      <w:lvlText w:val=""/>
      <w:lvlJc w:val="left"/>
      <w:pPr>
        <w:ind w:left="720" w:hanging="360"/>
      </w:pPr>
      <w:rPr>
        <w:rFonts w:ascii="Symbol" w:hAnsi="Symbol" w:hint="default"/>
      </w:rPr>
    </w:lvl>
    <w:lvl w:ilvl="1" w:tplc="309AE888">
      <w:start w:val="1"/>
      <w:numFmt w:val="bullet"/>
      <w:lvlText w:val="o"/>
      <w:lvlJc w:val="left"/>
      <w:pPr>
        <w:ind w:left="1440" w:hanging="360"/>
      </w:pPr>
      <w:rPr>
        <w:rFonts w:ascii="Courier New" w:hAnsi="Courier New" w:hint="default"/>
      </w:rPr>
    </w:lvl>
    <w:lvl w:ilvl="2" w:tplc="5C326438">
      <w:start w:val="1"/>
      <w:numFmt w:val="bullet"/>
      <w:lvlText w:val=""/>
      <w:lvlJc w:val="left"/>
      <w:pPr>
        <w:ind w:left="2160" w:hanging="360"/>
      </w:pPr>
      <w:rPr>
        <w:rFonts w:ascii="Wingdings" w:hAnsi="Wingdings" w:hint="default"/>
      </w:rPr>
    </w:lvl>
    <w:lvl w:ilvl="3" w:tplc="1A7A1044">
      <w:start w:val="1"/>
      <w:numFmt w:val="bullet"/>
      <w:lvlText w:val=""/>
      <w:lvlJc w:val="left"/>
      <w:pPr>
        <w:ind w:left="2880" w:hanging="360"/>
      </w:pPr>
      <w:rPr>
        <w:rFonts w:ascii="Symbol" w:hAnsi="Symbol" w:hint="default"/>
      </w:rPr>
    </w:lvl>
    <w:lvl w:ilvl="4" w:tplc="4EBAC540">
      <w:start w:val="1"/>
      <w:numFmt w:val="bullet"/>
      <w:lvlText w:val="o"/>
      <w:lvlJc w:val="left"/>
      <w:pPr>
        <w:ind w:left="3600" w:hanging="360"/>
      </w:pPr>
      <w:rPr>
        <w:rFonts w:ascii="Courier New" w:hAnsi="Courier New" w:hint="default"/>
      </w:rPr>
    </w:lvl>
    <w:lvl w:ilvl="5" w:tplc="CF802216">
      <w:start w:val="1"/>
      <w:numFmt w:val="bullet"/>
      <w:lvlText w:val=""/>
      <w:lvlJc w:val="left"/>
      <w:pPr>
        <w:ind w:left="4320" w:hanging="360"/>
      </w:pPr>
      <w:rPr>
        <w:rFonts w:ascii="Wingdings" w:hAnsi="Wingdings" w:hint="default"/>
      </w:rPr>
    </w:lvl>
    <w:lvl w:ilvl="6" w:tplc="04F0C3E2">
      <w:start w:val="1"/>
      <w:numFmt w:val="bullet"/>
      <w:lvlText w:val=""/>
      <w:lvlJc w:val="left"/>
      <w:pPr>
        <w:ind w:left="5040" w:hanging="360"/>
      </w:pPr>
      <w:rPr>
        <w:rFonts w:ascii="Symbol" w:hAnsi="Symbol" w:hint="default"/>
      </w:rPr>
    </w:lvl>
    <w:lvl w:ilvl="7" w:tplc="6E169B7A">
      <w:start w:val="1"/>
      <w:numFmt w:val="bullet"/>
      <w:lvlText w:val="o"/>
      <w:lvlJc w:val="left"/>
      <w:pPr>
        <w:ind w:left="5760" w:hanging="360"/>
      </w:pPr>
      <w:rPr>
        <w:rFonts w:ascii="Courier New" w:hAnsi="Courier New" w:hint="default"/>
      </w:rPr>
    </w:lvl>
    <w:lvl w:ilvl="8" w:tplc="3B4A0770">
      <w:start w:val="1"/>
      <w:numFmt w:val="bullet"/>
      <w:lvlText w:val=""/>
      <w:lvlJc w:val="left"/>
      <w:pPr>
        <w:ind w:left="6480" w:hanging="360"/>
      </w:pPr>
      <w:rPr>
        <w:rFonts w:ascii="Wingdings" w:hAnsi="Wingdings" w:hint="default"/>
      </w:rPr>
    </w:lvl>
  </w:abstractNum>
  <w:abstractNum w:abstractNumId="8" w15:restartNumberingAfterBreak="0">
    <w:nsid w:val="251017CA"/>
    <w:multiLevelType w:val="hybridMultilevel"/>
    <w:tmpl w:val="EA14993C"/>
    <w:lvl w:ilvl="0" w:tplc="970C27A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26F628CF"/>
    <w:multiLevelType w:val="multilevel"/>
    <w:tmpl w:val="FFFFFFFF"/>
    <w:lvl w:ilvl="0">
      <w:start w:val="1"/>
      <w:numFmt w:val="decimal"/>
      <w:lvlText w:val="%1."/>
      <w:lvlJc w:val="left"/>
      <w:pPr>
        <w:ind w:left="1152" w:hanging="360"/>
      </w:pPr>
    </w:lvl>
    <w:lvl w:ilvl="1">
      <w:start w:val="1"/>
      <w:numFmt w:val="decimal"/>
      <w:lvlText w:val="%1.%2."/>
      <w:lvlJc w:val="left"/>
      <w:pPr>
        <w:ind w:left="1440"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27EC3EB0"/>
    <w:multiLevelType w:val="multilevel"/>
    <w:tmpl w:val="326A668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2E7B7F"/>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97F5738"/>
    <w:multiLevelType w:val="hybridMultilevel"/>
    <w:tmpl w:val="FFFFFFFF"/>
    <w:lvl w:ilvl="0" w:tplc="8FDEB57C">
      <w:start w:val="1"/>
      <w:numFmt w:val="upperLetter"/>
      <w:lvlText w:val="%1."/>
      <w:lvlJc w:val="left"/>
      <w:pPr>
        <w:ind w:left="1080" w:hanging="360"/>
      </w:pPr>
    </w:lvl>
    <w:lvl w:ilvl="1" w:tplc="D26AB48C">
      <w:start w:val="1"/>
      <w:numFmt w:val="lowerLetter"/>
      <w:lvlText w:val="%2."/>
      <w:lvlJc w:val="left"/>
      <w:pPr>
        <w:ind w:left="1800" w:hanging="360"/>
      </w:pPr>
    </w:lvl>
    <w:lvl w:ilvl="2" w:tplc="01B86380">
      <w:start w:val="1"/>
      <w:numFmt w:val="lowerRoman"/>
      <w:lvlText w:val="%3."/>
      <w:lvlJc w:val="right"/>
      <w:pPr>
        <w:ind w:left="2520" w:hanging="180"/>
      </w:pPr>
    </w:lvl>
    <w:lvl w:ilvl="3" w:tplc="8D42A012">
      <w:start w:val="1"/>
      <w:numFmt w:val="decimal"/>
      <w:lvlText w:val="%4."/>
      <w:lvlJc w:val="left"/>
      <w:pPr>
        <w:ind w:left="3240" w:hanging="360"/>
      </w:pPr>
    </w:lvl>
    <w:lvl w:ilvl="4" w:tplc="68804FE2">
      <w:start w:val="1"/>
      <w:numFmt w:val="lowerLetter"/>
      <w:lvlText w:val="%5."/>
      <w:lvlJc w:val="left"/>
      <w:pPr>
        <w:ind w:left="3960" w:hanging="360"/>
      </w:pPr>
    </w:lvl>
    <w:lvl w:ilvl="5" w:tplc="1282675C">
      <w:start w:val="1"/>
      <w:numFmt w:val="lowerRoman"/>
      <w:lvlText w:val="%6."/>
      <w:lvlJc w:val="right"/>
      <w:pPr>
        <w:ind w:left="4680" w:hanging="180"/>
      </w:pPr>
    </w:lvl>
    <w:lvl w:ilvl="6" w:tplc="9ABC9334">
      <w:start w:val="1"/>
      <w:numFmt w:val="decimal"/>
      <w:lvlText w:val="%7."/>
      <w:lvlJc w:val="left"/>
      <w:pPr>
        <w:ind w:left="5400" w:hanging="360"/>
      </w:pPr>
    </w:lvl>
    <w:lvl w:ilvl="7" w:tplc="9E4C420E">
      <w:start w:val="1"/>
      <w:numFmt w:val="lowerLetter"/>
      <w:lvlText w:val="%8."/>
      <w:lvlJc w:val="left"/>
      <w:pPr>
        <w:ind w:left="6120" w:hanging="360"/>
      </w:pPr>
    </w:lvl>
    <w:lvl w:ilvl="8" w:tplc="9DB82330">
      <w:start w:val="1"/>
      <w:numFmt w:val="lowerRoman"/>
      <w:lvlText w:val="%9."/>
      <w:lvlJc w:val="right"/>
      <w:pPr>
        <w:ind w:left="6840" w:hanging="180"/>
      </w:pPr>
    </w:lvl>
  </w:abstractNum>
  <w:abstractNum w:abstractNumId="13" w15:restartNumberingAfterBreak="0">
    <w:nsid w:val="2B6E46F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EA93C0D"/>
    <w:multiLevelType w:val="hybridMultilevel"/>
    <w:tmpl w:val="1BC474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1E459D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1F4405"/>
    <w:multiLevelType w:val="hybridMultilevel"/>
    <w:tmpl w:val="FFFFFFFF"/>
    <w:lvl w:ilvl="0" w:tplc="6F0EC7BA">
      <w:start w:val="1"/>
      <w:numFmt w:val="bullet"/>
      <w:lvlText w:val=""/>
      <w:lvlJc w:val="left"/>
      <w:pPr>
        <w:ind w:left="720" w:hanging="360"/>
      </w:pPr>
      <w:rPr>
        <w:rFonts w:ascii="Symbol" w:hAnsi="Symbol" w:hint="default"/>
      </w:rPr>
    </w:lvl>
    <w:lvl w:ilvl="1" w:tplc="AECA16FC">
      <w:start w:val="1"/>
      <w:numFmt w:val="bullet"/>
      <w:lvlText w:val="o"/>
      <w:lvlJc w:val="left"/>
      <w:pPr>
        <w:ind w:left="1440" w:hanging="360"/>
      </w:pPr>
      <w:rPr>
        <w:rFonts w:ascii="Courier New" w:hAnsi="Courier New" w:hint="default"/>
      </w:rPr>
    </w:lvl>
    <w:lvl w:ilvl="2" w:tplc="FF7E4EF2">
      <w:start w:val="1"/>
      <w:numFmt w:val="bullet"/>
      <w:lvlText w:val=""/>
      <w:lvlJc w:val="left"/>
      <w:pPr>
        <w:ind w:left="2160" w:hanging="360"/>
      </w:pPr>
      <w:rPr>
        <w:rFonts w:ascii="Wingdings" w:hAnsi="Wingdings" w:hint="default"/>
      </w:rPr>
    </w:lvl>
    <w:lvl w:ilvl="3" w:tplc="26E8DB18">
      <w:start w:val="1"/>
      <w:numFmt w:val="bullet"/>
      <w:lvlText w:val=""/>
      <w:lvlJc w:val="left"/>
      <w:pPr>
        <w:ind w:left="2880" w:hanging="360"/>
      </w:pPr>
      <w:rPr>
        <w:rFonts w:ascii="Symbol" w:hAnsi="Symbol" w:hint="default"/>
      </w:rPr>
    </w:lvl>
    <w:lvl w:ilvl="4" w:tplc="B7BADA0C">
      <w:start w:val="1"/>
      <w:numFmt w:val="bullet"/>
      <w:lvlText w:val="o"/>
      <w:lvlJc w:val="left"/>
      <w:pPr>
        <w:ind w:left="3600" w:hanging="360"/>
      </w:pPr>
      <w:rPr>
        <w:rFonts w:ascii="Courier New" w:hAnsi="Courier New" w:hint="default"/>
      </w:rPr>
    </w:lvl>
    <w:lvl w:ilvl="5" w:tplc="A45610EE">
      <w:start w:val="1"/>
      <w:numFmt w:val="bullet"/>
      <w:lvlText w:val=""/>
      <w:lvlJc w:val="left"/>
      <w:pPr>
        <w:ind w:left="4320" w:hanging="360"/>
      </w:pPr>
      <w:rPr>
        <w:rFonts w:ascii="Wingdings" w:hAnsi="Wingdings" w:hint="default"/>
      </w:rPr>
    </w:lvl>
    <w:lvl w:ilvl="6" w:tplc="D682BBCE">
      <w:start w:val="1"/>
      <w:numFmt w:val="bullet"/>
      <w:lvlText w:val=""/>
      <w:lvlJc w:val="left"/>
      <w:pPr>
        <w:ind w:left="5040" w:hanging="360"/>
      </w:pPr>
      <w:rPr>
        <w:rFonts w:ascii="Symbol" w:hAnsi="Symbol" w:hint="default"/>
      </w:rPr>
    </w:lvl>
    <w:lvl w:ilvl="7" w:tplc="45C62222">
      <w:start w:val="1"/>
      <w:numFmt w:val="bullet"/>
      <w:lvlText w:val="o"/>
      <w:lvlJc w:val="left"/>
      <w:pPr>
        <w:ind w:left="5760" w:hanging="360"/>
      </w:pPr>
      <w:rPr>
        <w:rFonts w:ascii="Courier New" w:hAnsi="Courier New" w:hint="default"/>
      </w:rPr>
    </w:lvl>
    <w:lvl w:ilvl="8" w:tplc="C2969402">
      <w:start w:val="1"/>
      <w:numFmt w:val="bullet"/>
      <w:lvlText w:val=""/>
      <w:lvlJc w:val="left"/>
      <w:pPr>
        <w:ind w:left="6480" w:hanging="360"/>
      </w:pPr>
      <w:rPr>
        <w:rFonts w:ascii="Wingdings" w:hAnsi="Wingdings" w:hint="default"/>
      </w:rPr>
    </w:lvl>
  </w:abstractNum>
  <w:abstractNum w:abstractNumId="17" w15:restartNumberingAfterBreak="0">
    <w:nsid w:val="3696CEF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F548A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F630740"/>
    <w:multiLevelType w:val="hybridMultilevel"/>
    <w:tmpl w:val="477CB416"/>
    <w:lvl w:ilvl="0" w:tplc="2F8C8498">
      <w:start w:val="1"/>
      <w:numFmt w:val="decimal"/>
      <w:lvlText w:val="%1."/>
      <w:lvlJc w:val="left"/>
      <w:pPr>
        <w:ind w:left="720" w:hanging="360"/>
      </w:pPr>
      <w:rPr>
        <w:rFonts w:hint="default"/>
        <w:b/>
        <w:color w:val="000000" w:themeColor="text1"/>
        <w:sz w:val="2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FB0F31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6B1C3E"/>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43FCAD3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864C8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012816E"/>
    <w:multiLevelType w:val="hybridMultilevel"/>
    <w:tmpl w:val="FFFFFFFF"/>
    <w:lvl w:ilvl="0" w:tplc="93C6BA62">
      <w:start w:val="1"/>
      <w:numFmt w:val="bullet"/>
      <w:lvlText w:val=""/>
      <w:lvlJc w:val="left"/>
      <w:pPr>
        <w:ind w:left="720" w:hanging="360"/>
      </w:pPr>
      <w:rPr>
        <w:rFonts w:ascii="Symbol" w:hAnsi="Symbol" w:hint="default"/>
      </w:rPr>
    </w:lvl>
    <w:lvl w:ilvl="1" w:tplc="F84E8E90">
      <w:start w:val="1"/>
      <w:numFmt w:val="bullet"/>
      <w:lvlText w:val="o"/>
      <w:lvlJc w:val="left"/>
      <w:pPr>
        <w:ind w:left="1440" w:hanging="360"/>
      </w:pPr>
      <w:rPr>
        <w:rFonts w:ascii="Courier New" w:hAnsi="Courier New" w:hint="default"/>
      </w:rPr>
    </w:lvl>
    <w:lvl w:ilvl="2" w:tplc="D462471A">
      <w:start w:val="1"/>
      <w:numFmt w:val="bullet"/>
      <w:lvlText w:val=""/>
      <w:lvlJc w:val="left"/>
      <w:pPr>
        <w:ind w:left="2160" w:hanging="360"/>
      </w:pPr>
      <w:rPr>
        <w:rFonts w:ascii="Wingdings" w:hAnsi="Wingdings" w:hint="default"/>
      </w:rPr>
    </w:lvl>
    <w:lvl w:ilvl="3" w:tplc="006CA8FA">
      <w:start w:val="1"/>
      <w:numFmt w:val="bullet"/>
      <w:lvlText w:val=""/>
      <w:lvlJc w:val="left"/>
      <w:pPr>
        <w:ind w:left="2880" w:hanging="360"/>
      </w:pPr>
      <w:rPr>
        <w:rFonts w:ascii="Symbol" w:hAnsi="Symbol" w:hint="default"/>
      </w:rPr>
    </w:lvl>
    <w:lvl w:ilvl="4" w:tplc="F5B8327C">
      <w:start w:val="1"/>
      <w:numFmt w:val="bullet"/>
      <w:lvlText w:val="o"/>
      <w:lvlJc w:val="left"/>
      <w:pPr>
        <w:ind w:left="3600" w:hanging="360"/>
      </w:pPr>
      <w:rPr>
        <w:rFonts w:ascii="Courier New" w:hAnsi="Courier New" w:hint="default"/>
      </w:rPr>
    </w:lvl>
    <w:lvl w:ilvl="5" w:tplc="3B20C6B6">
      <w:start w:val="1"/>
      <w:numFmt w:val="bullet"/>
      <w:lvlText w:val=""/>
      <w:lvlJc w:val="left"/>
      <w:pPr>
        <w:ind w:left="4320" w:hanging="360"/>
      </w:pPr>
      <w:rPr>
        <w:rFonts w:ascii="Wingdings" w:hAnsi="Wingdings" w:hint="default"/>
      </w:rPr>
    </w:lvl>
    <w:lvl w:ilvl="6" w:tplc="D892D816">
      <w:start w:val="1"/>
      <w:numFmt w:val="bullet"/>
      <w:lvlText w:val=""/>
      <w:lvlJc w:val="left"/>
      <w:pPr>
        <w:ind w:left="5040" w:hanging="360"/>
      </w:pPr>
      <w:rPr>
        <w:rFonts w:ascii="Symbol" w:hAnsi="Symbol" w:hint="default"/>
      </w:rPr>
    </w:lvl>
    <w:lvl w:ilvl="7" w:tplc="7014429C">
      <w:start w:val="1"/>
      <w:numFmt w:val="bullet"/>
      <w:lvlText w:val="o"/>
      <w:lvlJc w:val="left"/>
      <w:pPr>
        <w:ind w:left="5760" w:hanging="360"/>
      </w:pPr>
      <w:rPr>
        <w:rFonts w:ascii="Courier New" w:hAnsi="Courier New" w:hint="default"/>
      </w:rPr>
    </w:lvl>
    <w:lvl w:ilvl="8" w:tplc="B9C2EBCA">
      <w:start w:val="1"/>
      <w:numFmt w:val="bullet"/>
      <w:lvlText w:val=""/>
      <w:lvlJc w:val="left"/>
      <w:pPr>
        <w:ind w:left="6480" w:hanging="360"/>
      </w:pPr>
      <w:rPr>
        <w:rFonts w:ascii="Wingdings" w:hAnsi="Wingdings" w:hint="default"/>
      </w:rPr>
    </w:lvl>
  </w:abstractNum>
  <w:abstractNum w:abstractNumId="25" w15:restartNumberingAfterBreak="0">
    <w:nsid w:val="510407CD"/>
    <w:multiLevelType w:val="hybridMultilevel"/>
    <w:tmpl w:val="FFFFFFFF"/>
    <w:lvl w:ilvl="0" w:tplc="2D4E5B24">
      <w:start w:val="1"/>
      <w:numFmt w:val="bullet"/>
      <w:lvlText w:val="-"/>
      <w:lvlJc w:val="left"/>
      <w:pPr>
        <w:ind w:left="720" w:hanging="360"/>
      </w:pPr>
      <w:rPr>
        <w:rFonts w:ascii="Symbol" w:hAnsi="Symbol" w:hint="default"/>
      </w:rPr>
    </w:lvl>
    <w:lvl w:ilvl="1" w:tplc="CA5E220A">
      <w:start w:val="1"/>
      <w:numFmt w:val="bullet"/>
      <w:lvlText w:val="-"/>
      <w:lvlJc w:val="left"/>
      <w:pPr>
        <w:ind w:left="1440" w:hanging="360"/>
      </w:pPr>
      <w:rPr>
        <w:rFonts w:ascii="Symbol" w:hAnsi="Symbol" w:hint="default"/>
      </w:rPr>
    </w:lvl>
    <w:lvl w:ilvl="2" w:tplc="3894DFB8">
      <w:start w:val="1"/>
      <w:numFmt w:val="bullet"/>
      <w:lvlText w:val=""/>
      <w:lvlJc w:val="left"/>
      <w:pPr>
        <w:ind w:left="2160" w:hanging="360"/>
      </w:pPr>
      <w:rPr>
        <w:rFonts w:ascii="Wingdings" w:hAnsi="Wingdings" w:hint="default"/>
      </w:rPr>
    </w:lvl>
    <w:lvl w:ilvl="3" w:tplc="4CA82F12">
      <w:start w:val="1"/>
      <w:numFmt w:val="bullet"/>
      <w:lvlText w:val=""/>
      <w:lvlJc w:val="left"/>
      <w:pPr>
        <w:ind w:left="2880" w:hanging="360"/>
      </w:pPr>
      <w:rPr>
        <w:rFonts w:ascii="Symbol" w:hAnsi="Symbol" w:hint="default"/>
      </w:rPr>
    </w:lvl>
    <w:lvl w:ilvl="4" w:tplc="3FB42F38">
      <w:start w:val="1"/>
      <w:numFmt w:val="bullet"/>
      <w:lvlText w:val="o"/>
      <w:lvlJc w:val="left"/>
      <w:pPr>
        <w:ind w:left="3600" w:hanging="360"/>
      </w:pPr>
      <w:rPr>
        <w:rFonts w:ascii="Courier New" w:hAnsi="Courier New" w:hint="default"/>
      </w:rPr>
    </w:lvl>
    <w:lvl w:ilvl="5" w:tplc="E4B480EA">
      <w:start w:val="1"/>
      <w:numFmt w:val="bullet"/>
      <w:lvlText w:val=""/>
      <w:lvlJc w:val="left"/>
      <w:pPr>
        <w:ind w:left="4320" w:hanging="360"/>
      </w:pPr>
      <w:rPr>
        <w:rFonts w:ascii="Wingdings" w:hAnsi="Wingdings" w:hint="default"/>
      </w:rPr>
    </w:lvl>
    <w:lvl w:ilvl="6" w:tplc="2348FD20">
      <w:start w:val="1"/>
      <w:numFmt w:val="bullet"/>
      <w:lvlText w:val=""/>
      <w:lvlJc w:val="left"/>
      <w:pPr>
        <w:ind w:left="5040" w:hanging="360"/>
      </w:pPr>
      <w:rPr>
        <w:rFonts w:ascii="Symbol" w:hAnsi="Symbol" w:hint="default"/>
      </w:rPr>
    </w:lvl>
    <w:lvl w:ilvl="7" w:tplc="70DAC2BC">
      <w:start w:val="1"/>
      <w:numFmt w:val="bullet"/>
      <w:lvlText w:val="o"/>
      <w:lvlJc w:val="left"/>
      <w:pPr>
        <w:ind w:left="5760" w:hanging="360"/>
      </w:pPr>
      <w:rPr>
        <w:rFonts w:ascii="Courier New" w:hAnsi="Courier New" w:hint="default"/>
      </w:rPr>
    </w:lvl>
    <w:lvl w:ilvl="8" w:tplc="44FE19F4">
      <w:start w:val="1"/>
      <w:numFmt w:val="bullet"/>
      <w:lvlText w:val=""/>
      <w:lvlJc w:val="left"/>
      <w:pPr>
        <w:ind w:left="6480" w:hanging="360"/>
      </w:pPr>
      <w:rPr>
        <w:rFonts w:ascii="Wingdings" w:hAnsi="Wingdings" w:hint="default"/>
      </w:rPr>
    </w:lvl>
  </w:abstractNum>
  <w:abstractNum w:abstractNumId="26" w15:restartNumberingAfterBreak="0">
    <w:nsid w:val="574E842B"/>
    <w:multiLevelType w:val="hybridMultilevel"/>
    <w:tmpl w:val="FFFFFFFF"/>
    <w:lvl w:ilvl="0" w:tplc="EF9A7C52">
      <w:start w:val="1"/>
      <w:numFmt w:val="bullet"/>
      <w:lvlText w:val="-"/>
      <w:lvlJc w:val="left"/>
      <w:pPr>
        <w:ind w:left="720" w:hanging="360"/>
      </w:pPr>
      <w:rPr>
        <w:rFonts w:ascii="Symbol" w:hAnsi="Symbol" w:hint="default"/>
      </w:rPr>
    </w:lvl>
    <w:lvl w:ilvl="1" w:tplc="E4147230">
      <w:start w:val="1"/>
      <w:numFmt w:val="bullet"/>
      <w:lvlText w:val="o"/>
      <w:lvlJc w:val="left"/>
      <w:pPr>
        <w:ind w:left="1440" w:hanging="360"/>
      </w:pPr>
      <w:rPr>
        <w:rFonts w:ascii="Courier New" w:hAnsi="Courier New" w:hint="default"/>
      </w:rPr>
    </w:lvl>
    <w:lvl w:ilvl="2" w:tplc="1BEEE04A">
      <w:start w:val="1"/>
      <w:numFmt w:val="bullet"/>
      <w:lvlText w:val=""/>
      <w:lvlJc w:val="left"/>
      <w:pPr>
        <w:ind w:left="2160" w:hanging="360"/>
      </w:pPr>
      <w:rPr>
        <w:rFonts w:ascii="Wingdings" w:hAnsi="Wingdings" w:hint="default"/>
      </w:rPr>
    </w:lvl>
    <w:lvl w:ilvl="3" w:tplc="008C7044">
      <w:start w:val="1"/>
      <w:numFmt w:val="bullet"/>
      <w:lvlText w:val=""/>
      <w:lvlJc w:val="left"/>
      <w:pPr>
        <w:ind w:left="2880" w:hanging="360"/>
      </w:pPr>
      <w:rPr>
        <w:rFonts w:ascii="Symbol" w:hAnsi="Symbol" w:hint="default"/>
      </w:rPr>
    </w:lvl>
    <w:lvl w:ilvl="4" w:tplc="7256AE96">
      <w:start w:val="1"/>
      <w:numFmt w:val="bullet"/>
      <w:lvlText w:val="o"/>
      <w:lvlJc w:val="left"/>
      <w:pPr>
        <w:ind w:left="3600" w:hanging="360"/>
      </w:pPr>
      <w:rPr>
        <w:rFonts w:ascii="Courier New" w:hAnsi="Courier New" w:hint="default"/>
      </w:rPr>
    </w:lvl>
    <w:lvl w:ilvl="5" w:tplc="4B1A7E6E">
      <w:start w:val="1"/>
      <w:numFmt w:val="bullet"/>
      <w:lvlText w:val=""/>
      <w:lvlJc w:val="left"/>
      <w:pPr>
        <w:ind w:left="4320" w:hanging="360"/>
      </w:pPr>
      <w:rPr>
        <w:rFonts w:ascii="Wingdings" w:hAnsi="Wingdings" w:hint="default"/>
      </w:rPr>
    </w:lvl>
    <w:lvl w:ilvl="6" w:tplc="C4D6F998">
      <w:start w:val="1"/>
      <w:numFmt w:val="bullet"/>
      <w:lvlText w:val=""/>
      <w:lvlJc w:val="left"/>
      <w:pPr>
        <w:ind w:left="5040" w:hanging="360"/>
      </w:pPr>
      <w:rPr>
        <w:rFonts w:ascii="Symbol" w:hAnsi="Symbol" w:hint="default"/>
      </w:rPr>
    </w:lvl>
    <w:lvl w:ilvl="7" w:tplc="D646F74A">
      <w:start w:val="1"/>
      <w:numFmt w:val="bullet"/>
      <w:lvlText w:val="o"/>
      <w:lvlJc w:val="left"/>
      <w:pPr>
        <w:ind w:left="5760" w:hanging="360"/>
      </w:pPr>
      <w:rPr>
        <w:rFonts w:ascii="Courier New" w:hAnsi="Courier New" w:hint="default"/>
      </w:rPr>
    </w:lvl>
    <w:lvl w:ilvl="8" w:tplc="958CAB28">
      <w:start w:val="1"/>
      <w:numFmt w:val="bullet"/>
      <w:lvlText w:val=""/>
      <w:lvlJc w:val="left"/>
      <w:pPr>
        <w:ind w:left="6480" w:hanging="360"/>
      </w:pPr>
      <w:rPr>
        <w:rFonts w:ascii="Wingdings" w:hAnsi="Wingdings" w:hint="default"/>
      </w:rPr>
    </w:lvl>
  </w:abstractNum>
  <w:abstractNum w:abstractNumId="27" w15:restartNumberingAfterBreak="0">
    <w:nsid w:val="5AFD17EC"/>
    <w:multiLevelType w:val="hybridMultilevel"/>
    <w:tmpl w:val="FFFFFFFF"/>
    <w:lvl w:ilvl="0" w:tplc="EEEA3214">
      <w:start w:val="1"/>
      <w:numFmt w:val="decimal"/>
      <w:lvlText w:val="%1."/>
      <w:lvlJc w:val="left"/>
      <w:pPr>
        <w:ind w:left="1080" w:hanging="360"/>
      </w:pPr>
      <w:rPr>
        <w:rFonts w:ascii="Times New Roman" w:hAnsi="Times New Roman" w:hint="default"/>
      </w:rPr>
    </w:lvl>
    <w:lvl w:ilvl="1" w:tplc="8B445116">
      <w:start w:val="1"/>
      <w:numFmt w:val="lowerLetter"/>
      <w:lvlText w:val="%2."/>
      <w:lvlJc w:val="left"/>
      <w:pPr>
        <w:ind w:left="1440" w:hanging="360"/>
      </w:pPr>
    </w:lvl>
    <w:lvl w:ilvl="2" w:tplc="088C5624">
      <w:start w:val="1"/>
      <w:numFmt w:val="lowerRoman"/>
      <w:lvlText w:val="%3."/>
      <w:lvlJc w:val="right"/>
      <w:pPr>
        <w:ind w:left="2160" w:hanging="180"/>
      </w:pPr>
    </w:lvl>
    <w:lvl w:ilvl="3" w:tplc="34C28570">
      <w:start w:val="1"/>
      <w:numFmt w:val="decimal"/>
      <w:lvlText w:val="%4."/>
      <w:lvlJc w:val="left"/>
      <w:pPr>
        <w:ind w:left="2880" w:hanging="360"/>
      </w:pPr>
    </w:lvl>
    <w:lvl w:ilvl="4" w:tplc="C29C6B9C">
      <w:start w:val="1"/>
      <w:numFmt w:val="lowerLetter"/>
      <w:lvlText w:val="%5."/>
      <w:lvlJc w:val="left"/>
      <w:pPr>
        <w:ind w:left="3600" w:hanging="360"/>
      </w:pPr>
    </w:lvl>
    <w:lvl w:ilvl="5" w:tplc="DE947B9A">
      <w:start w:val="1"/>
      <w:numFmt w:val="lowerRoman"/>
      <w:lvlText w:val="%6."/>
      <w:lvlJc w:val="right"/>
      <w:pPr>
        <w:ind w:left="4320" w:hanging="180"/>
      </w:pPr>
    </w:lvl>
    <w:lvl w:ilvl="6" w:tplc="5EDC7358">
      <w:start w:val="1"/>
      <w:numFmt w:val="decimal"/>
      <w:lvlText w:val="%7."/>
      <w:lvlJc w:val="left"/>
      <w:pPr>
        <w:ind w:left="5040" w:hanging="360"/>
      </w:pPr>
    </w:lvl>
    <w:lvl w:ilvl="7" w:tplc="65A2507E">
      <w:start w:val="1"/>
      <w:numFmt w:val="lowerLetter"/>
      <w:lvlText w:val="%8."/>
      <w:lvlJc w:val="left"/>
      <w:pPr>
        <w:ind w:left="5760" w:hanging="360"/>
      </w:pPr>
    </w:lvl>
    <w:lvl w:ilvl="8" w:tplc="4502CA12">
      <w:start w:val="1"/>
      <w:numFmt w:val="lowerRoman"/>
      <w:lvlText w:val="%9."/>
      <w:lvlJc w:val="right"/>
      <w:pPr>
        <w:ind w:left="6480" w:hanging="180"/>
      </w:pPr>
    </w:lvl>
  </w:abstractNum>
  <w:abstractNum w:abstractNumId="28" w15:restartNumberingAfterBreak="0">
    <w:nsid w:val="5DF9B3D5"/>
    <w:multiLevelType w:val="hybridMultilevel"/>
    <w:tmpl w:val="FFFFFFFF"/>
    <w:lvl w:ilvl="0" w:tplc="1EC4B93E">
      <w:start w:val="1"/>
      <w:numFmt w:val="decimal"/>
      <w:lvlText w:val="%1)"/>
      <w:lvlJc w:val="left"/>
      <w:pPr>
        <w:ind w:left="720" w:hanging="360"/>
      </w:pPr>
    </w:lvl>
    <w:lvl w:ilvl="1" w:tplc="1D66220C">
      <w:start w:val="1"/>
      <w:numFmt w:val="lowerLetter"/>
      <w:lvlText w:val="%2."/>
      <w:lvlJc w:val="left"/>
      <w:pPr>
        <w:ind w:left="1440" w:hanging="360"/>
      </w:pPr>
    </w:lvl>
    <w:lvl w:ilvl="2" w:tplc="A9E8CC7A">
      <w:start w:val="1"/>
      <w:numFmt w:val="lowerRoman"/>
      <w:lvlText w:val="%3."/>
      <w:lvlJc w:val="right"/>
      <w:pPr>
        <w:ind w:left="2160" w:hanging="180"/>
      </w:pPr>
    </w:lvl>
    <w:lvl w:ilvl="3" w:tplc="0CE4E274">
      <w:start w:val="1"/>
      <w:numFmt w:val="decimal"/>
      <w:lvlText w:val="%4."/>
      <w:lvlJc w:val="left"/>
      <w:pPr>
        <w:ind w:left="2880" w:hanging="360"/>
      </w:pPr>
    </w:lvl>
    <w:lvl w:ilvl="4" w:tplc="1A9AD3CE">
      <w:start w:val="1"/>
      <w:numFmt w:val="lowerLetter"/>
      <w:lvlText w:val="%5."/>
      <w:lvlJc w:val="left"/>
      <w:pPr>
        <w:ind w:left="3600" w:hanging="360"/>
      </w:pPr>
    </w:lvl>
    <w:lvl w:ilvl="5" w:tplc="FDCAF4AE">
      <w:start w:val="1"/>
      <w:numFmt w:val="lowerRoman"/>
      <w:lvlText w:val="%6."/>
      <w:lvlJc w:val="right"/>
      <w:pPr>
        <w:ind w:left="4320" w:hanging="180"/>
      </w:pPr>
    </w:lvl>
    <w:lvl w:ilvl="6" w:tplc="4022A5CE">
      <w:start w:val="1"/>
      <w:numFmt w:val="decimal"/>
      <w:lvlText w:val="%7."/>
      <w:lvlJc w:val="left"/>
      <w:pPr>
        <w:ind w:left="5040" w:hanging="360"/>
      </w:pPr>
    </w:lvl>
    <w:lvl w:ilvl="7" w:tplc="7DB88B90">
      <w:start w:val="1"/>
      <w:numFmt w:val="lowerLetter"/>
      <w:lvlText w:val="%8."/>
      <w:lvlJc w:val="left"/>
      <w:pPr>
        <w:ind w:left="5760" w:hanging="360"/>
      </w:pPr>
    </w:lvl>
    <w:lvl w:ilvl="8" w:tplc="BD609746">
      <w:start w:val="1"/>
      <w:numFmt w:val="lowerRoman"/>
      <w:lvlText w:val="%9."/>
      <w:lvlJc w:val="right"/>
      <w:pPr>
        <w:ind w:left="6480" w:hanging="180"/>
      </w:pPr>
    </w:lvl>
  </w:abstractNum>
  <w:abstractNum w:abstractNumId="29" w15:restartNumberingAfterBreak="0">
    <w:nsid w:val="63231291"/>
    <w:multiLevelType w:val="hybridMultilevel"/>
    <w:tmpl w:val="14A0954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641B712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9E40BBC"/>
    <w:multiLevelType w:val="hybridMultilevel"/>
    <w:tmpl w:val="B48834AA"/>
    <w:lvl w:ilvl="0" w:tplc="970C27A2">
      <w:start w:val="1"/>
      <w:numFmt w:val="decimal"/>
      <w:lvlText w:val="%1."/>
      <w:lvlJc w:val="left"/>
      <w:pPr>
        <w:ind w:left="144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69F8180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9630B72"/>
    <w:multiLevelType w:val="hybridMultilevel"/>
    <w:tmpl w:val="8046A25E"/>
    <w:lvl w:ilvl="0" w:tplc="970C27A2">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4" w15:restartNumberingAfterBreak="0">
    <w:nsid w:val="79724AB0"/>
    <w:multiLevelType w:val="multilevel"/>
    <w:tmpl w:val="1A44FC0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16cid:durableId="1268611615">
    <w:abstractNumId w:val="13"/>
  </w:num>
  <w:num w:numId="2" w16cid:durableId="377516254">
    <w:abstractNumId w:val="30"/>
  </w:num>
  <w:num w:numId="3" w16cid:durableId="456725423">
    <w:abstractNumId w:val="20"/>
  </w:num>
  <w:num w:numId="4" w16cid:durableId="2096052459">
    <w:abstractNumId w:val="22"/>
  </w:num>
  <w:num w:numId="5" w16cid:durableId="1824349936">
    <w:abstractNumId w:val="12"/>
  </w:num>
  <w:num w:numId="6" w16cid:durableId="550114253">
    <w:abstractNumId w:val="0"/>
  </w:num>
  <w:num w:numId="7" w16cid:durableId="1201630939">
    <w:abstractNumId w:val="21"/>
  </w:num>
  <w:num w:numId="8" w16cid:durableId="1457679395">
    <w:abstractNumId w:val="15"/>
  </w:num>
  <w:num w:numId="9" w16cid:durableId="1524594028">
    <w:abstractNumId w:val="18"/>
  </w:num>
  <w:num w:numId="10" w16cid:durableId="602808945">
    <w:abstractNumId w:val="11"/>
  </w:num>
  <w:num w:numId="11" w16cid:durableId="416826724">
    <w:abstractNumId w:val="1"/>
  </w:num>
  <w:num w:numId="12" w16cid:durableId="545217352">
    <w:abstractNumId w:val="27"/>
  </w:num>
  <w:num w:numId="13" w16cid:durableId="1280529514">
    <w:abstractNumId w:val="17"/>
  </w:num>
  <w:num w:numId="14" w16cid:durableId="1214387273">
    <w:abstractNumId w:val="9"/>
  </w:num>
  <w:num w:numId="15" w16cid:durableId="52780000">
    <w:abstractNumId w:val="5"/>
  </w:num>
  <w:num w:numId="16" w16cid:durableId="347559679">
    <w:abstractNumId w:val="23"/>
  </w:num>
  <w:num w:numId="17" w16cid:durableId="2131824006">
    <w:abstractNumId w:val="32"/>
  </w:num>
  <w:num w:numId="18" w16cid:durableId="417361933">
    <w:abstractNumId w:val="2"/>
  </w:num>
  <w:num w:numId="19" w16cid:durableId="892346127">
    <w:abstractNumId w:val="26"/>
  </w:num>
  <w:num w:numId="20" w16cid:durableId="2092844423">
    <w:abstractNumId w:val="25"/>
  </w:num>
  <w:num w:numId="21" w16cid:durableId="2117167448">
    <w:abstractNumId w:val="16"/>
  </w:num>
  <w:num w:numId="22" w16cid:durableId="181169337">
    <w:abstractNumId w:val="3"/>
  </w:num>
  <w:num w:numId="23" w16cid:durableId="450174076">
    <w:abstractNumId w:val="24"/>
  </w:num>
  <w:num w:numId="24" w16cid:durableId="1635985862">
    <w:abstractNumId w:val="34"/>
  </w:num>
  <w:num w:numId="25" w16cid:durableId="1405105454">
    <w:abstractNumId w:val="10"/>
  </w:num>
  <w:num w:numId="26" w16cid:durableId="508839284">
    <w:abstractNumId w:val="7"/>
  </w:num>
  <w:num w:numId="27" w16cid:durableId="40059288">
    <w:abstractNumId w:val="28"/>
  </w:num>
  <w:num w:numId="28" w16cid:durableId="1239944173">
    <w:abstractNumId w:val="4"/>
  </w:num>
  <w:num w:numId="29" w16cid:durableId="1499804732">
    <w:abstractNumId w:val="19"/>
  </w:num>
  <w:num w:numId="30" w16cid:durableId="791900179">
    <w:abstractNumId w:val="8"/>
  </w:num>
  <w:num w:numId="31" w16cid:durableId="1867015563">
    <w:abstractNumId w:val="29"/>
  </w:num>
  <w:num w:numId="32" w16cid:durableId="1198930062">
    <w:abstractNumId w:val="31"/>
  </w:num>
  <w:num w:numId="33" w16cid:durableId="1420911385">
    <w:abstractNumId w:val="14"/>
  </w:num>
  <w:num w:numId="34" w16cid:durableId="12079834">
    <w:abstractNumId w:val="6"/>
  </w:num>
  <w:num w:numId="35" w16cid:durableId="357774867">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iner Krug">
    <w15:presenceInfo w15:providerId="AD" w15:userId="S::rainer.krug@ieu.uzh.ch::8db615a0-eee3-4f2f-89b4-883d0c2c7c8f"/>
  </w15:person>
  <w15:person w15:author="Bishop, G.A. (Gabriella)">
    <w15:presenceInfo w15:providerId="AD" w15:userId="S::g.a.bishop@vu.nl::f131482b-8799-4178-85ce-efd69fcca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5FA"/>
    <w:rsid w:val="00011291"/>
    <w:rsid w:val="00023A1A"/>
    <w:rsid w:val="00024875"/>
    <w:rsid w:val="00041594"/>
    <w:rsid w:val="000465C2"/>
    <w:rsid w:val="00051D07"/>
    <w:rsid w:val="00061149"/>
    <w:rsid w:val="0006583C"/>
    <w:rsid w:val="000906D7"/>
    <w:rsid w:val="000B0D65"/>
    <w:rsid w:val="000C69CB"/>
    <w:rsid w:val="000D00C9"/>
    <w:rsid w:val="000D5A7D"/>
    <w:rsid w:val="000F3A75"/>
    <w:rsid w:val="000F4685"/>
    <w:rsid w:val="000F5D18"/>
    <w:rsid w:val="000F7550"/>
    <w:rsid w:val="00102123"/>
    <w:rsid w:val="0010613D"/>
    <w:rsid w:val="00106653"/>
    <w:rsid w:val="001408B4"/>
    <w:rsid w:val="0014201F"/>
    <w:rsid w:val="00142BED"/>
    <w:rsid w:val="00155E3F"/>
    <w:rsid w:val="001608A1"/>
    <w:rsid w:val="0016212E"/>
    <w:rsid w:val="00164712"/>
    <w:rsid w:val="00173A73"/>
    <w:rsid w:val="001835AE"/>
    <w:rsid w:val="001B6262"/>
    <w:rsid w:val="001B7144"/>
    <w:rsid w:val="001C7FF2"/>
    <w:rsid w:val="001D04B5"/>
    <w:rsid w:val="001E0C77"/>
    <w:rsid w:val="001E3FA5"/>
    <w:rsid w:val="001F184A"/>
    <w:rsid w:val="001F1A5B"/>
    <w:rsid w:val="001F1A68"/>
    <w:rsid w:val="002062E5"/>
    <w:rsid w:val="00206752"/>
    <w:rsid w:val="00211A4D"/>
    <w:rsid w:val="002265D6"/>
    <w:rsid w:val="00226D01"/>
    <w:rsid w:val="00233F60"/>
    <w:rsid w:val="002619A1"/>
    <w:rsid w:val="00273E38"/>
    <w:rsid w:val="0028547C"/>
    <w:rsid w:val="00291B11"/>
    <w:rsid w:val="00291F25"/>
    <w:rsid w:val="00297429"/>
    <w:rsid w:val="002A1142"/>
    <w:rsid w:val="002A3452"/>
    <w:rsid w:val="002A5D04"/>
    <w:rsid w:val="002B35DC"/>
    <w:rsid w:val="002C44E4"/>
    <w:rsid w:val="002D24DF"/>
    <w:rsid w:val="002D76BA"/>
    <w:rsid w:val="002F411D"/>
    <w:rsid w:val="002F55B4"/>
    <w:rsid w:val="002F64F7"/>
    <w:rsid w:val="0030081D"/>
    <w:rsid w:val="00314E9D"/>
    <w:rsid w:val="00320387"/>
    <w:rsid w:val="00327660"/>
    <w:rsid w:val="003528EF"/>
    <w:rsid w:val="003576D4"/>
    <w:rsid w:val="003625F5"/>
    <w:rsid w:val="00380D04"/>
    <w:rsid w:val="00381735"/>
    <w:rsid w:val="003B1F69"/>
    <w:rsid w:val="003B5E8E"/>
    <w:rsid w:val="003C6FFD"/>
    <w:rsid w:val="003D2033"/>
    <w:rsid w:val="003D3727"/>
    <w:rsid w:val="003E1CF3"/>
    <w:rsid w:val="003F1F28"/>
    <w:rsid w:val="003F4313"/>
    <w:rsid w:val="003F5348"/>
    <w:rsid w:val="00402F09"/>
    <w:rsid w:val="00410B8D"/>
    <w:rsid w:val="00414473"/>
    <w:rsid w:val="004171D6"/>
    <w:rsid w:val="00421FEE"/>
    <w:rsid w:val="004267C1"/>
    <w:rsid w:val="004364C7"/>
    <w:rsid w:val="00455398"/>
    <w:rsid w:val="00495B5A"/>
    <w:rsid w:val="004C07A4"/>
    <w:rsid w:val="004C462D"/>
    <w:rsid w:val="004C5AE7"/>
    <w:rsid w:val="004E4E09"/>
    <w:rsid w:val="00514DB1"/>
    <w:rsid w:val="0051612E"/>
    <w:rsid w:val="00525ECB"/>
    <w:rsid w:val="005275FA"/>
    <w:rsid w:val="00536125"/>
    <w:rsid w:val="00540820"/>
    <w:rsid w:val="00554193"/>
    <w:rsid w:val="0058738C"/>
    <w:rsid w:val="00594754"/>
    <w:rsid w:val="005A7060"/>
    <w:rsid w:val="005C15DD"/>
    <w:rsid w:val="005D7CBB"/>
    <w:rsid w:val="00604432"/>
    <w:rsid w:val="00631A2D"/>
    <w:rsid w:val="00635084"/>
    <w:rsid w:val="006633B7"/>
    <w:rsid w:val="00670F8B"/>
    <w:rsid w:val="006830C2"/>
    <w:rsid w:val="00687F39"/>
    <w:rsid w:val="006944C6"/>
    <w:rsid w:val="006B3454"/>
    <w:rsid w:val="006D00D2"/>
    <w:rsid w:val="006D23C5"/>
    <w:rsid w:val="006D5514"/>
    <w:rsid w:val="006E0CD5"/>
    <w:rsid w:val="006F6566"/>
    <w:rsid w:val="00707181"/>
    <w:rsid w:val="00717B55"/>
    <w:rsid w:val="0072244B"/>
    <w:rsid w:val="007334BA"/>
    <w:rsid w:val="00753B8A"/>
    <w:rsid w:val="00755F91"/>
    <w:rsid w:val="00766F20"/>
    <w:rsid w:val="00786B43"/>
    <w:rsid w:val="00796F6C"/>
    <w:rsid w:val="007C785B"/>
    <w:rsid w:val="007D0314"/>
    <w:rsid w:val="007D2FE0"/>
    <w:rsid w:val="007D5D09"/>
    <w:rsid w:val="00811696"/>
    <w:rsid w:val="00812C97"/>
    <w:rsid w:val="00834999"/>
    <w:rsid w:val="0083537F"/>
    <w:rsid w:val="00844F5C"/>
    <w:rsid w:val="008537F1"/>
    <w:rsid w:val="00854F34"/>
    <w:rsid w:val="00856407"/>
    <w:rsid w:val="00896861"/>
    <w:rsid w:val="008B2386"/>
    <w:rsid w:val="008B3A28"/>
    <w:rsid w:val="008D34A2"/>
    <w:rsid w:val="008D4140"/>
    <w:rsid w:val="008E1B43"/>
    <w:rsid w:val="008E2457"/>
    <w:rsid w:val="008E6BF5"/>
    <w:rsid w:val="0090115A"/>
    <w:rsid w:val="00902D60"/>
    <w:rsid w:val="0091457F"/>
    <w:rsid w:val="0092135E"/>
    <w:rsid w:val="0092221E"/>
    <w:rsid w:val="00932890"/>
    <w:rsid w:val="00936576"/>
    <w:rsid w:val="00946E28"/>
    <w:rsid w:val="0096787E"/>
    <w:rsid w:val="00970F97"/>
    <w:rsid w:val="00977C2F"/>
    <w:rsid w:val="00990197"/>
    <w:rsid w:val="00993E63"/>
    <w:rsid w:val="0099427C"/>
    <w:rsid w:val="009A60A3"/>
    <w:rsid w:val="009E57BB"/>
    <w:rsid w:val="00A0570E"/>
    <w:rsid w:val="00A15AB5"/>
    <w:rsid w:val="00A3003E"/>
    <w:rsid w:val="00A334E3"/>
    <w:rsid w:val="00A47E43"/>
    <w:rsid w:val="00A50D76"/>
    <w:rsid w:val="00A5319F"/>
    <w:rsid w:val="00A67BF2"/>
    <w:rsid w:val="00A6DA0E"/>
    <w:rsid w:val="00A70C42"/>
    <w:rsid w:val="00A71DA6"/>
    <w:rsid w:val="00A8265C"/>
    <w:rsid w:val="00A91116"/>
    <w:rsid w:val="00A91BC1"/>
    <w:rsid w:val="00AB5FAF"/>
    <w:rsid w:val="00AC3D03"/>
    <w:rsid w:val="00AD0C0D"/>
    <w:rsid w:val="00AE51F8"/>
    <w:rsid w:val="00AF1B60"/>
    <w:rsid w:val="00B16F36"/>
    <w:rsid w:val="00B45010"/>
    <w:rsid w:val="00B75282"/>
    <w:rsid w:val="00B9552F"/>
    <w:rsid w:val="00BE62FC"/>
    <w:rsid w:val="00C00B98"/>
    <w:rsid w:val="00C2583A"/>
    <w:rsid w:val="00C40610"/>
    <w:rsid w:val="00C5504C"/>
    <w:rsid w:val="00C63C01"/>
    <w:rsid w:val="00C6795F"/>
    <w:rsid w:val="00CB2460"/>
    <w:rsid w:val="00CC1434"/>
    <w:rsid w:val="00CD2EA3"/>
    <w:rsid w:val="00CD7208"/>
    <w:rsid w:val="00CE307F"/>
    <w:rsid w:val="00CF1B84"/>
    <w:rsid w:val="00CF6459"/>
    <w:rsid w:val="00CF66A2"/>
    <w:rsid w:val="00D3359E"/>
    <w:rsid w:val="00D400CE"/>
    <w:rsid w:val="00D52350"/>
    <w:rsid w:val="00D85086"/>
    <w:rsid w:val="00DD7B9A"/>
    <w:rsid w:val="00DD7E9A"/>
    <w:rsid w:val="00DE0ABF"/>
    <w:rsid w:val="00DE0B52"/>
    <w:rsid w:val="00DF7CB5"/>
    <w:rsid w:val="00E22E1C"/>
    <w:rsid w:val="00E23C0D"/>
    <w:rsid w:val="00E4022F"/>
    <w:rsid w:val="00E4089C"/>
    <w:rsid w:val="00E41664"/>
    <w:rsid w:val="00E503D7"/>
    <w:rsid w:val="00E5654C"/>
    <w:rsid w:val="00E6721E"/>
    <w:rsid w:val="00E67AB5"/>
    <w:rsid w:val="00E732B4"/>
    <w:rsid w:val="00E86DD4"/>
    <w:rsid w:val="00EA0FBD"/>
    <w:rsid w:val="00EC64F9"/>
    <w:rsid w:val="00ED2362"/>
    <w:rsid w:val="00ED5C86"/>
    <w:rsid w:val="00EF2568"/>
    <w:rsid w:val="00EF2FC6"/>
    <w:rsid w:val="00EF42A7"/>
    <w:rsid w:val="00F06205"/>
    <w:rsid w:val="00F33511"/>
    <w:rsid w:val="00F418CB"/>
    <w:rsid w:val="00F520A8"/>
    <w:rsid w:val="00F60EFD"/>
    <w:rsid w:val="00F6243B"/>
    <w:rsid w:val="00F712E0"/>
    <w:rsid w:val="00FB0691"/>
    <w:rsid w:val="00FB6BCF"/>
    <w:rsid w:val="00FC52C4"/>
    <w:rsid w:val="00FC69DE"/>
    <w:rsid w:val="00FC735B"/>
    <w:rsid w:val="00FC76E8"/>
    <w:rsid w:val="00FD7CE1"/>
    <w:rsid w:val="00FE24C4"/>
    <w:rsid w:val="00FF0019"/>
    <w:rsid w:val="011FAEB5"/>
    <w:rsid w:val="014FE080"/>
    <w:rsid w:val="01999093"/>
    <w:rsid w:val="01FAF61C"/>
    <w:rsid w:val="021390E9"/>
    <w:rsid w:val="02E11C12"/>
    <w:rsid w:val="02F82C40"/>
    <w:rsid w:val="0311B325"/>
    <w:rsid w:val="0328456A"/>
    <w:rsid w:val="03574BE4"/>
    <w:rsid w:val="0390C2F9"/>
    <w:rsid w:val="0485CAEC"/>
    <w:rsid w:val="05424370"/>
    <w:rsid w:val="05679FB2"/>
    <w:rsid w:val="05D25290"/>
    <w:rsid w:val="05FCD1E2"/>
    <w:rsid w:val="06A1CB21"/>
    <w:rsid w:val="07C31A99"/>
    <w:rsid w:val="08B16DF9"/>
    <w:rsid w:val="09C0D2D9"/>
    <w:rsid w:val="09DC8C94"/>
    <w:rsid w:val="09FF562F"/>
    <w:rsid w:val="0ABFBD3C"/>
    <w:rsid w:val="0AE01E61"/>
    <w:rsid w:val="0B2F2D15"/>
    <w:rsid w:val="0B45F3A5"/>
    <w:rsid w:val="0B62CBBF"/>
    <w:rsid w:val="0B9F6658"/>
    <w:rsid w:val="0BB22145"/>
    <w:rsid w:val="0BB588D4"/>
    <w:rsid w:val="0BD3C855"/>
    <w:rsid w:val="0C2CC1D5"/>
    <w:rsid w:val="0DA2BFCB"/>
    <w:rsid w:val="0E2D4F00"/>
    <w:rsid w:val="0E55E3BB"/>
    <w:rsid w:val="0E919973"/>
    <w:rsid w:val="0E9CEB69"/>
    <w:rsid w:val="0EBE57A8"/>
    <w:rsid w:val="0F19131D"/>
    <w:rsid w:val="0F3174DC"/>
    <w:rsid w:val="0F49481E"/>
    <w:rsid w:val="0FD4F82E"/>
    <w:rsid w:val="10327068"/>
    <w:rsid w:val="10370025"/>
    <w:rsid w:val="104349D7"/>
    <w:rsid w:val="10A3C3AE"/>
    <w:rsid w:val="10BE92A9"/>
    <w:rsid w:val="10DCC1E7"/>
    <w:rsid w:val="10F5282D"/>
    <w:rsid w:val="111F50AE"/>
    <w:rsid w:val="121887F3"/>
    <w:rsid w:val="121C05B4"/>
    <w:rsid w:val="132225B0"/>
    <w:rsid w:val="134CE251"/>
    <w:rsid w:val="135C33F6"/>
    <w:rsid w:val="137998AE"/>
    <w:rsid w:val="13D4683D"/>
    <w:rsid w:val="13F5256A"/>
    <w:rsid w:val="13FE440B"/>
    <w:rsid w:val="1420467F"/>
    <w:rsid w:val="144677C0"/>
    <w:rsid w:val="14856AE5"/>
    <w:rsid w:val="14CB0BE8"/>
    <w:rsid w:val="15178731"/>
    <w:rsid w:val="1518CD2B"/>
    <w:rsid w:val="17149B72"/>
    <w:rsid w:val="17B3A92F"/>
    <w:rsid w:val="17BDD72A"/>
    <w:rsid w:val="18A86E9D"/>
    <w:rsid w:val="19FBA278"/>
    <w:rsid w:val="1A15161B"/>
    <w:rsid w:val="1A1F0742"/>
    <w:rsid w:val="1A4FCD49"/>
    <w:rsid w:val="1A54FD0B"/>
    <w:rsid w:val="1AB8CF45"/>
    <w:rsid w:val="1ABEA479"/>
    <w:rsid w:val="1B272CD0"/>
    <w:rsid w:val="1B70AE16"/>
    <w:rsid w:val="1BD609AD"/>
    <w:rsid w:val="1BDC165E"/>
    <w:rsid w:val="1BEC97D7"/>
    <w:rsid w:val="1C0A24F1"/>
    <w:rsid w:val="1CF423B7"/>
    <w:rsid w:val="1D3DBB40"/>
    <w:rsid w:val="1D6EFA00"/>
    <w:rsid w:val="1D796ECB"/>
    <w:rsid w:val="1D91CEB1"/>
    <w:rsid w:val="1E208AB1"/>
    <w:rsid w:val="1E57D1B5"/>
    <w:rsid w:val="1ED046B2"/>
    <w:rsid w:val="1ED82381"/>
    <w:rsid w:val="1F07F40C"/>
    <w:rsid w:val="1F0F231A"/>
    <w:rsid w:val="1F606A3D"/>
    <w:rsid w:val="1F727A2C"/>
    <w:rsid w:val="1F77F41B"/>
    <w:rsid w:val="1F9A2EF3"/>
    <w:rsid w:val="2139D438"/>
    <w:rsid w:val="219AB456"/>
    <w:rsid w:val="21A40B19"/>
    <w:rsid w:val="21ADFD16"/>
    <w:rsid w:val="21BAD958"/>
    <w:rsid w:val="21C8FDB8"/>
    <w:rsid w:val="21E36401"/>
    <w:rsid w:val="223761DA"/>
    <w:rsid w:val="228E358A"/>
    <w:rsid w:val="235F049B"/>
    <w:rsid w:val="238A4FB6"/>
    <w:rsid w:val="23ADCB32"/>
    <w:rsid w:val="245430C1"/>
    <w:rsid w:val="2462368D"/>
    <w:rsid w:val="24ADCAF9"/>
    <w:rsid w:val="25A3C5F8"/>
    <w:rsid w:val="25C8882D"/>
    <w:rsid w:val="25FFCC05"/>
    <w:rsid w:val="265641E6"/>
    <w:rsid w:val="265F442A"/>
    <w:rsid w:val="26723982"/>
    <w:rsid w:val="26726AA8"/>
    <w:rsid w:val="2717F9A1"/>
    <w:rsid w:val="2775219F"/>
    <w:rsid w:val="27D22681"/>
    <w:rsid w:val="27E3B776"/>
    <w:rsid w:val="2809FC61"/>
    <w:rsid w:val="28180752"/>
    <w:rsid w:val="28E3C07D"/>
    <w:rsid w:val="290C26B9"/>
    <w:rsid w:val="2A00CA49"/>
    <w:rsid w:val="2AC3F794"/>
    <w:rsid w:val="2AE6132A"/>
    <w:rsid w:val="2B6FD4AF"/>
    <w:rsid w:val="2B713752"/>
    <w:rsid w:val="2BFCC9B3"/>
    <w:rsid w:val="2C0EB9FB"/>
    <w:rsid w:val="2C2D6229"/>
    <w:rsid w:val="2CE102E8"/>
    <w:rsid w:val="2D69E9D7"/>
    <w:rsid w:val="2E6A1F3B"/>
    <w:rsid w:val="2E85B53B"/>
    <w:rsid w:val="2F0297C1"/>
    <w:rsid w:val="2F565419"/>
    <w:rsid w:val="2FBB3D33"/>
    <w:rsid w:val="3002B3FA"/>
    <w:rsid w:val="30D06EB8"/>
    <w:rsid w:val="31008449"/>
    <w:rsid w:val="313C6B53"/>
    <w:rsid w:val="32B47D5B"/>
    <w:rsid w:val="32C2AA22"/>
    <w:rsid w:val="33939851"/>
    <w:rsid w:val="33A6C94C"/>
    <w:rsid w:val="354529CB"/>
    <w:rsid w:val="357CA586"/>
    <w:rsid w:val="35DC833C"/>
    <w:rsid w:val="3677645C"/>
    <w:rsid w:val="369951F7"/>
    <w:rsid w:val="371176CC"/>
    <w:rsid w:val="375D86A0"/>
    <w:rsid w:val="3776BB3A"/>
    <w:rsid w:val="3782DEBF"/>
    <w:rsid w:val="381CE92F"/>
    <w:rsid w:val="388105E4"/>
    <w:rsid w:val="38953A36"/>
    <w:rsid w:val="38A808D0"/>
    <w:rsid w:val="399B7F2C"/>
    <w:rsid w:val="39AA8F0B"/>
    <w:rsid w:val="3A033B20"/>
    <w:rsid w:val="3A4046C4"/>
    <w:rsid w:val="3A5812F2"/>
    <w:rsid w:val="3B5683AA"/>
    <w:rsid w:val="3B94BCEE"/>
    <w:rsid w:val="3C62B2CE"/>
    <w:rsid w:val="3C8D4B95"/>
    <w:rsid w:val="3C8E8D74"/>
    <w:rsid w:val="3DF37AC3"/>
    <w:rsid w:val="3E5B9223"/>
    <w:rsid w:val="3FF639EA"/>
    <w:rsid w:val="40A07A88"/>
    <w:rsid w:val="40E7A976"/>
    <w:rsid w:val="410CCACD"/>
    <w:rsid w:val="413F98C8"/>
    <w:rsid w:val="4318C09A"/>
    <w:rsid w:val="431F3B26"/>
    <w:rsid w:val="436BCBA2"/>
    <w:rsid w:val="43A8C1F6"/>
    <w:rsid w:val="43E8F5E8"/>
    <w:rsid w:val="446294A8"/>
    <w:rsid w:val="46DAA2F6"/>
    <w:rsid w:val="470ABE5A"/>
    <w:rsid w:val="47539617"/>
    <w:rsid w:val="475E9C5B"/>
    <w:rsid w:val="4796873F"/>
    <w:rsid w:val="47B2B2B0"/>
    <w:rsid w:val="47E29926"/>
    <w:rsid w:val="4831231C"/>
    <w:rsid w:val="48360AB9"/>
    <w:rsid w:val="48D6EA26"/>
    <w:rsid w:val="48F14A85"/>
    <w:rsid w:val="48F6ADAF"/>
    <w:rsid w:val="495508B7"/>
    <w:rsid w:val="497FD832"/>
    <w:rsid w:val="49D2C3D8"/>
    <w:rsid w:val="4A039569"/>
    <w:rsid w:val="4A58AAF8"/>
    <w:rsid w:val="4A7A800C"/>
    <w:rsid w:val="4A88AAA0"/>
    <w:rsid w:val="4B0DEF38"/>
    <w:rsid w:val="4B6DC0DC"/>
    <w:rsid w:val="4BAFD00F"/>
    <w:rsid w:val="4D432FBF"/>
    <w:rsid w:val="4EFD8D74"/>
    <w:rsid w:val="4F352FDE"/>
    <w:rsid w:val="4FB11444"/>
    <w:rsid w:val="50611014"/>
    <w:rsid w:val="508A3D8A"/>
    <w:rsid w:val="50E8080B"/>
    <w:rsid w:val="520BE91B"/>
    <w:rsid w:val="52A2F5FF"/>
    <w:rsid w:val="52B75E3C"/>
    <w:rsid w:val="53DA652F"/>
    <w:rsid w:val="54773AAF"/>
    <w:rsid w:val="54C190C9"/>
    <w:rsid w:val="551B14BA"/>
    <w:rsid w:val="55627DEA"/>
    <w:rsid w:val="564BEF42"/>
    <w:rsid w:val="56551BAE"/>
    <w:rsid w:val="566B7D61"/>
    <w:rsid w:val="56971C31"/>
    <w:rsid w:val="5769EA6E"/>
    <w:rsid w:val="57DDD499"/>
    <w:rsid w:val="57E96BE2"/>
    <w:rsid w:val="580084BA"/>
    <w:rsid w:val="58F761B3"/>
    <w:rsid w:val="5B85CFB6"/>
    <w:rsid w:val="5C2D09C5"/>
    <w:rsid w:val="5C31D8AF"/>
    <w:rsid w:val="5CB7A638"/>
    <w:rsid w:val="5CD25D43"/>
    <w:rsid w:val="5CD7C335"/>
    <w:rsid w:val="5CFFB028"/>
    <w:rsid w:val="5D42B362"/>
    <w:rsid w:val="5D77E61E"/>
    <w:rsid w:val="5DABC2A1"/>
    <w:rsid w:val="5DE36A65"/>
    <w:rsid w:val="5E79C0CF"/>
    <w:rsid w:val="5E8B4808"/>
    <w:rsid w:val="5EF426BD"/>
    <w:rsid w:val="5F340758"/>
    <w:rsid w:val="5F46414A"/>
    <w:rsid w:val="5F6DDF39"/>
    <w:rsid w:val="6008530D"/>
    <w:rsid w:val="600FF167"/>
    <w:rsid w:val="60440E91"/>
    <w:rsid w:val="604670B3"/>
    <w:rsid w:val="6049FF23"/>
    <w:rsid w:val="605397A3"/>
    <w:rsid w:val="60677CB4"/>
    <w:rsid w:val="61C10CCB"/>
    <w:rsid w:val="61EF29AC"/>
    <w:rsid w:val="61FA713F"/>
    <w:rsid w:val="62333068"/>
    <w:rsid w:val="62A74C1F"/>
    <w:rsid w:val="62C3FE2C"/>
    <w:rsid w:val="63451B46"/>
    <w:rsid w:val="635504B0"/>
    <w:rsid w:val="6362CB3E"/>
    <w:rsid w:val="64B73B64"/>
    <w:rsid w:val="64D013EF"/>
    <w:rsid w:val="653C8B58"/>
    <w:rsid w:val="653CE47C"/>
    <w:rsid w:val="65561CCE"/>
    <w:rsid w:val="66293D6D"/>
    <w:rsid w:val="663285E1"/>
    <w:rsid w:val="6688428F"/>
    <w:rsid w:val="6749F6DA"/>
    <w:rsid w:val="6800CC01"/>
    <w:rsid w:val="683A3C71"/>
    <w:rsid w:val="68ED3F97"/>
    <w:rsid w:val="692503D5"/>
    <w:rsid w:val="698CD7B4"/>
    <w:rsid w:val="69C6027E"/>
    <w:rsid w:val="69E547EC"/>
    <w:rsid w:val="6A3558D7"/>
    <w:rsid w:val="6A3DFFE5"/>
    <w:rsid w:val="6A619BC3"/>
    <w:rsid w:val="6B5297C5"/>
    <w:rsid w:val="6B5CC8BE"/>
    <w:rsid w:val="6BB101BC"/>
    <w:rsid w:val="6C0D6951"/>
    <w:rsid w:val="6C91BDCA"/>
    <w:rsid w:val="6CA82CF7"/>
    <w:rsid w:val="6D18164F"/>
    <w:rsid w:val="6D202221"/>
    <w:rsid w:val="6D39A367"/>
    <w:rsid w:val="6D3E0AC9"/>
    <w:rsid w:val="6D4F050F"/>
    <w:rsid w:val="6D74AB75"/>
    <w:rsid w:val="6D7B818A"/>
    <w:rsid w:val="6D898824"/>
    <w:rsid w:val="6E0156E4"/>
    <w:rsid w:val="6E326BFC"/>
    <w:rsid w:val="6F1263DB"/>
    <w:rsid w:val="6F241787"/>
    <w:rsid w:val="6F520076"/>
    <w:rsid w:val="6F5B7D6F"/>
    <w:rsid w:val="6F6F636D"/>
    <w:rsid w:val="6FF52015"/>
    <w:rsid w:val="70B2BDFB"/>
    <w:rsid w:val="714A8939"/>
    <w:rsid w:val="716122CD"/>
    <w:rsid w:val="718C9085"/>
    <w:rsid w:val="71A22B01"/>
    <w:rsid w:val="71B1728B"/>
    <w:rsid w:val="71E8A2CE"/>
    <w:rsid w:val="71F82229"/>
    <w:rsid w:val="724946AA"/>
    <w:rsid w:val="72B57F17"/>
    <w:rsid w:val="72FACD50"/>
    <w:rsid w:val="731CB39C"/>
    <w:rsid w:val="7328E191"/>
    <w:rsid w:val="73D8DC70"/>
    <w:rsid w:val="73F85E37"/>
    <w:rsid w:val="747F1569"/>
    <w:rsid w:val="74B1FF6E"/>
    <w:rsid w:val="75FC769C"/>
    <w:rsid w:val="767406D0"/>
    <w:rsid w:val="76BF5B40"/>
    <w:rsid w:val="77092A9A"/>
    <w:rsid w:val="778EEF19"/>
    <w:rsid w:val="77927A41"/>
    <w:rsid w:val="77D58FE0"/>
    <w:rsid w:val="77F8E150"/>
    <w:rsid w:val="77FF8C8B"/>
    <w:rsid w:val="7891C690"/>
    <w:rsid w:val="7932ED7D"/>
    <w:rsid w:val="793F2544"/>
    <w:rsid w:val="79675A15"/>
    <w:rsid w:val="79732734"/>
    <w:rsid w:val="79BFC80E"/>
    <w:rsid w:val="7A79051F"/>
    <w:rsid w:val="7A8C0AFE"/>
    <w:rsid w:val="7ABF132E"/>
    <w:rsid w:val="7ABF414A"/>
    <w:rsid w:val="7B661F94"/>
    <w:rsid w:val="7C01C2B5"/>
    <w:rsid w:val="7C1117B9"/>
    <w:rsid w:val="7C33D608"/>
    <w:rsid w:val="7CE6309B"/>
    <w:rsid w:val="7FD8D9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07CE3"/>
  <w15:docId w15:val="{F0536C42-ACA7-4CF7-AC28-327DB6E1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40610"/>
    <w:rPr>
      <w:b/>
      <w:bCs/>
    </w:rPr>
  </w:style>
  <w:style w:type="character" w:customStyle="1" w:styleId="CommentSubjectChar">
    <w:name w:val="Comment Subject Char"/>
    <w:basedOn w:val="CommentTextChar"/>
    <w:link w:val="CommentSubject"/>
    <w:uiPriority w:val="99"/>
    <w:semiHidden/>
    <w:rsid w:val="00C40610"/>
    <w:rPr>
      <w:b/>
      <w:bCs/>
      <w:sz w:val="20"/>
      <w:szCs w:val="20"/>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E86DD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86DD4"/>
  </w:style>
  <w:style w:type="paragraph" w:styleId="Footer">
    <w:name w:val="footer"/>
    <w:basedOn w:val="Normal"/>
    <w:link w:val="FooterChar"/>
    <w:uiPriority w:val="99"/>
    <w:semiHidden/>
    <w:unhideWhenUsed/>
    <w:rsid w:val="00E86DD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86DD4"/>
  </w:style>
  <w:style w:type="character" w:styleId="Hyperlink">
    <w:name w:val="Hyperlink"/>
    <w:basedOn w:val="DefaultParagraphFont"/>
    <w:uiPriority w:val="99"/>
    <w:unhideWhenUsed/>
    <w:rsid w:val="4796873F"/>
    <w:rPr>
      <w:color w:val="0000FF"/>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8E6BF5"/>
    <w:pPr>
      <w:spacing w:line="240" w:lineRule="auto"/>
    </w:pPr>
  </w:style>
  <w:style w:type="character" w:styleId="UnresolvedMention">
    <w:name w:val="Unresolved Mention"/>
    <w:basedOn w:val="DefaultParagraphFont"/>
    <w:uiPriority w:val="99"/>
    <w:semiHidden/>
    <w:unhideWhenUsed/>
    <w:rsid w:val="00B75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73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5281/zenodo.6522523" TargetMode="External"/><Relationship Id="rId26" Type="http://schemas.openxmlformats.org/officeDocument/2006/relationships/hyperlink" Target="https://doi.org/10.1111/cobi.14400" TargetMode="External"/><Relationship Id="rId39" Type="http://schemas.openxmlformats.org/officeDocument/2006/relationships/hyperlink" Target="https://doi.org/10.1111/conl.12439" TargetMode="External"/><Relationship Id="rId21" Type="http://schemas.openxmlformats.org/officeDocument/2006/relationships/hyperlink" Target="https://doi.org/10.1371/journal.pstr.0000040" TargetMode="External"/><Relationship Id="rId34" Type="http://schemas.openxmlformats.org/officeDocument/2006/relationships/hyperlink" Target="https://doi.org/10.1111/2041-210X.13349" TargetMode="External"/><Relationship Id="rId42" Type="http://schemas.openxmlformats.org/officeDocument/2006/relationships/hyperlink" Target="https://doi.org/10.1073/pnas.2410937122" TargetMode="External"/><Relationship Id="rId47" Type="http://schemas.openxmlformats.org/officeDocument/2006/relationships/hyperlink" Target="https://doi.org/10.3389/fevo.2022.830822" TargetMode="External"/><Relationship Id="rId50" Type="http://schemas.microsoft.com/office/2011/relationships/people" Target="peop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i.org/10.1016/j.tree.2024.12.002" TargetMode="External"/><Relationship Id="rId29" Type="http://schemas.openxmlformats.org/officeDocument/2006/relationships/hyperlink" Target="https://doi.org/10.1016/j.gecco.2019.e00569" TargetMode="External"/><Relationship Id="rId11" Type="http://schemas.microsoft.com/office/2011/relationships/commentsExtended" Target="commentsExtended.xml"/><Relationship Id="rId24" Type="http://schemas.openxmlformats.org/officeDocument/2006/relationships/hyperlink" Target="https://doi.org/10.1016/j.tree.2025.09.007" TargetMode="External"/><Relationship Id="rId32" Type="http://schemas.openxmlformats.org/officeDocument/2006/relationships/hyperlink" Target="https://doi.org/10.1126/science.adn2225" TargetMode="External"/><Relationship Id="rId37" Type="http://schemas.openxmlformats.org/officeDocument/2006/relationships/hyperlink" Target="https://doi.org/10.1016/j.biocon.2021.109008" TargetMode="External"/><Relationship Id="rId40" Type="http://schemas.openxmlformats.org/officeDocument/2006/relationships/hyperlink" Target="https://doi.org/10.1111/ecog.01507" TargetMode="External"/><Relationship Id="rId45" Type="http://schemas.openxmlformats.org/officeDocument/2006/relationships/hyperlink" Target="https://doi.org/10.1111/csp2.12823" TargetMode="External"/><Relationship Id="rId5" Type="http://schemas.openxmlformats.org/officeDocument/2006/relationships/styles" Target="styles.xml"/><Relationship Id="rId15" Type="http://schemas.openxmlformats.org/officeDocument/2006/relationships/hyperlink" Target="https://doi.org/10.1038/s41893-018-0100-6" TargetMode="External"/><Relationship Id="rId23" Type="http://schemas.openxmlformats.org/officeDocument/2006/relationships/hyperlink" Target="https://doi.org/10.1016/j.oneear.2023.12.008" TargetMode="External"/><Relationship Id="rId28" Type="http://schemas.openxmlformats.org/officeDocument/2006/relationships/hyperlink" Target="https://doi.org/10.1016/j.cub.2016.08.049" TargetMode="External"/><Relationship Id="rId36" Type="http://schemas.openxmlformats.org/officeDocument/2006/relationships/hyperlink" Target="https://portals.iucn.org/library/node/49061" TargetMode="External"/><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doi.org/10.1126/science.aau6020" TargetMode="External"/><Relationship Id="rId31" Type="http://schemas.openxmlformats.org/officeDocument/2006/relationships/hyperlink" Target="https://doi.org/10.1126/science.abl8974" TargetMode="External"/><Relationship Id="rId44" Type="http://schemas.openxmlformats.org/officeDocument/2006/relationships/hyperlink" Target="https://doi.org/10.3354/meps1488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16/j.oneear.2021.10.014" TargetMode="External"/><Relationship Id="rId22" Type="http://schemas.openxmlformats.org/officeDocument/2006/relationships/hyperlink" Target="https://doi.org/10.1016/j.oneear.2023.12.008" TargetMode="External"/><Relationship Id="rId27" Type="http://schemas.openxmlformats.org/officeDocument/2006/relationships/hyperlink" Target="https://doi.org/10.1038/s41586-023-06083-8" TargetMode="External"/><Relationship Id="rId30" Type="http://schemas.openxmlformats.org/officeDocument/2006/relationships/hyperlink" Target="https://doi.org/10.1016/j.tree.2022.09.002" TargetMode="External"/><Relationship Id="rId35" Type="http://schemas.openxmlformats.org/officeDocument/2006/relationships/hyperlink" Target="https://doi.org/10.1111/1365-2664.13796" TargetMode="External"/><Relationship Id="rId43" Type="http://schemas.openxmlformats.org/officeDocument/2006/relationships/hyperlink" Target="https://doi.org/10.1016/j.biocon.2019.07.028" TargetMode="External"/><Relationship Id="rId48"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theme" Target="theme/theme1.xml"/><Relationship Id="rId3" Type="http://schemas.openxmlformats.org/officeDocument/2006/relationships/customXml" Target="../customXml/item3.xml"/><Relationship Id="rId12" Type="http://schemas.microsoft.com/office/2016/09/relationships/commentsIds" Target="commentsIds.xml"/><Relationship Id="rId17" Type="http://schemas.openxmlformats.org/officeDocument/2006/relationships/hyperlink" Target="https://iucn.org/sites/default/files/2024-10/iucn-wcpa-issues-paper-4.pdf" TargetMode="External"/><Relationship Id="rId25" Type="http://schemas.openxmlformats.org/officeDocument/2006/relationships/hyperlink" Target="https://doi.org/10.1126/science.abh2234" TargetMode="External"/><Relationship Id="rId33" Type="http://schemas.openxmlformats.org/officeDocument/2006/relationships/hyperlink" Target="https://doi.org/10.1017/CBO9780511754821" TargetMode="External"/><Relationship Id="rId38" Type="http://schemas.openxmlformats.org/officeDocument/2006/relationships/hyperlink" Target="https://doi.org/10.1002/ece3.70231" TargetMode="External"/><Relationship Id="rId46" Type="http://schemas.openxmlformats.org/officeDocument/2006/relationships/hyperlink" Target="https://doi.org/10.1038/s41467-020-18457-x" TargetMode="External"/><Relationship Id="rId20" Type="http://schemas.openxmlformats.org/officeDocument/2006/relationships/hyperlink" Target="https://doi.org/10.1016/j.oneear.2022.05.009" TargetMode="External"/><Relationship Id="rId41" Type="http://schemas.openxmlformats.org/officeDocument/2006/relationships/hyperlink" Target="https://doi.org/10.3897/arphapreprints.e129021"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2AAE25B7CF594D84D79C2A3CC797F8" ma:contentTypeVersion="7" ma:contentTypeDescription="Create a new document." ma:contentTypeScope="" ma:versionID="f679b9a3a6d4e8853f94cd47607d1c53">
  <xsd:schema xmlns:xsd="http://www.w3.org/2001/XMLSchema" xmlns:xs="http://www.w3.org/2001/XMLSchema" xmlns:p="http://schemas.microsoft.com/office/2006/metadata/properties" xmlns:ns2="f779f473-0a3c-4661-95c0-465974951b7a" targetNamespace="http://schemas.microsoft.com/office/2006/metadata/properties" ma:root="true" ma:fieldsID="82c5ab93cf2da459accd6f7ae007cdd3" ns2:_="">
    <xsd:import namespace="f779f473-0a3c-4661-95c0-465974951b7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79f473-0a3c-4661-95c0-465974951b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7BDAB1-7555-4760-99A4-3C61B60BCCBC}">
  <ds:schemaRefs>
    <ds:schemaRef ds:uri="http://schemas.microsoft.com/sharepoint/v3/contenttype/forms"/>
  </ds:schemaRefs>
</ds:datastoreItem>
</file>

<file path=customXml/itemProps2.xml><?xml version="1.0" encoding="utf-8"?>
<ds:datastoreItem xmlns:ds="http://schemas.openxmlformats.org/officeDocument/2006/customXml" ds:itemID="{F606ACEC-48C4-42B3-8C28-45C888150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79f473-0a3c-4661-95c0-465974951b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FCB44E-3236-4E20-A2E5-A59E2B1F0981}">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19</Pages>
  <Words>6758</Words>
  <Characters>38525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G.A. (Gabriella)</dc:creator>
  <cp:keywords/>
  <cp:lastModifiedBy>Rainer Krug</cp:lastModifiedBy>
  <cp:revision>2</cp:revision>
  <dcterms:created xsi:type="dcterms:W3CDTF">2025-10-17T15:36:00Z</dcterms:created>
  <dcterms:modified xsi:type="dcterms:W3CDTF">2025-10-17T15:36:00Z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0x010100472AAE25B7CF594D84D79C2A3CC797F8</vt:lpwstr>
  </property>
</Properties>
</file>